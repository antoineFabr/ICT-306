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2CEC1" w14:textId="107917A7" w:rsidR="00ED3DCE" w:rsidRDefault="00EF61EF" w:rsidP="000E7483">
      <w:pPr>
        <w:pStyle w:val="Titre"/>
      </w:pPr>
      <w:proofErr w:type="spellStart"/>
      <w:r>
        <w:t>P_Gest_Proj_Alesan</w:t>
      </w:r>
      <w:proofErr w:type="spellEnd"/>
    </w:p>
    <w:p w14:paraId="1D6D280C" w14:textId="1426F159" w:rsidR="000E7483" w:rsidRDefault="00ED3DCE" w:rsidP="00D275C6">
      <w:pPr>
        <w:spacing w:before="2400"/>
        <w:jc w:val="center"/>
        <w:rPr>
          <w:rFonts w:cs="Arial"/>
          <w:sz w:val="22"/>
          <w:szCs w:val="22"/>
        </w:rPr>
      </w:pPr>
      <w:r w:rsidRPr="004A760C">
        <w:rPr>
          <w:rFonts w:ascii="Century Gothic" w:eastAsia="Century Gothic" w:hAnsi="Century Gothic" w:cs="Century Gothic"/>
          <w:noProof/>
        </w:rPr>
        <w:drawing>
          <wp:inline distT="0" distB="0" distL="0" distR="0" wp14:anchorId="5412946D" wp14:editId="3366C6ED">
            <wp:extent cx="3638550" cy="364321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4511" cy="365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EEEF" w14:textId="19C9D5F0" w:rsidR="007F30AE" w:rsidRPr="000E7483" w:rsidRDefault="00C818EC" w:rsidP="000E7483">
      <w:pPr>
        <w:spacing w:before="2000"/>
        <w:jc w:val="center"/>
      </w:pPr>
      <w:r>
        <w:t>Antoine Fabre</w:t>
      </w:r>
      <w:r w:rsidR="007F30AE" w:rsidRPr="000E7483">
        <w:t xml:space="preserve"> – C</w:t>
      </w:r>
      <w:r>
        <w:t>IN1B</w:t>
      </w:r>
    </w:p>
    <w:p w14:paraId="708A0A7B" w14:textId="44BF4C8A" w:rsidR="007F30AE" w:rsidRPr="000E7483" w:rsidRDefault="00C818EC" w:rsidP="000E7483">
      <w:pPr>
        <w:jc w:val="center"/>
      </w:pPr>
      <w:proofErr w:type="spellStart"/>
      <w:r>
        <w:t>Sebeillon</w:t>
      </w:r>
      <w:proofErr w:type="spellEnd"/>
    </w:p>
    <w:p w14:paraId="7AC111B5" w14:textId="06E83DFC" w:rsidR="007F30AE" w:rsidRPr="000E7483" w:rsidRDefault="00C818EC" w:rsidP="000E7483">
      <w:pPr>
        <w:jc w:val="center"/>
      </w:pPr>
      <w:r>
        <w:t>32p</w:t>
      </w:r>
    </w:p>
    <w:p w14:paraId="5BD144DD" w14:textId="361F4D7A" w:rsidR="007F30AE" w:rsidRPr="000E7483" w:rsidRDefault="00C818EC" w:rsidP="000E7483">
      <w:pPr>
        <w:jc w:val="center"/>
      </w:pPr>
      <w:r>
        <w:t>Xavier Carrel</w:t>
      </w:r>
    </w:p>
    <w:p w14:paraId="21140DEB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6E9DA977" w14:textId="77777777" w:rsidR="00291685" w:rsidRDefault="00A65F0B" w:rsidP="0029168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</w:p>
    <w:sdt>
      <w:sdtPr>
        <w:rPr>
          <w:rFonts w:asciiTheme="minorHAnsi" w:eastAsia="Times New Roman" w:hAnsiTheme="minorHAnsi" w:cs="Times New Roman"/>
          <w:noProof/>
          <w:color w:val="auto"/>
          <w:sz w:val="20"/>
          <w:szCs w:val="20"/>
          <w:lang w:val="fr-FR"/>
        </w:rPr>
        <w:id w:val="-1440911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7B247B" w14:textId="5DFFBEFE" w:rsidR="00291685" w:rsidRDefault="00291685">
          <w:pPr>
            <w:pStyle w:val="En-ttedetabledesmatires"/>
            <w:rPr>
              <w:noProof/>
            </w:rPr>
          </w:pPr>
          <w:r>
            <w:rPr>
              <w:noProof/>
              <w:lang w:val="fr-FR"/>
            </w:rPr>
            <w:t>Table des matières</w:t>
          </w:r>
        </w:p>
        <w:p w14:paraId="7F2D0372" w14:textId="550A1856" w:rsidR="00291685" w:rsidRDefault="00291685">
          <w:pPr>
            <w:pStyle w:val="TM10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165990075" w:history="1">
            <w:r w:rsidRPr="009F269A">
              <w:rPr>
                <w:rStyle w:val="Lienhypertexte"/>
                <w:noProof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9F269A">
              <w:rPr>
                <w:rStyle w:val="Lienhypertexte"/>
                <w:noProof/>
              </w:rPr>
              <w:t>Spécifications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4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A2CFD" w14:textId="3FF04B93" w:rsidR="00291685" w:rsidRDefault="00000000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076" w:history="1">
            <w:r w:rsidR="00291685" w:rsidRPr="009F269A">
              <w:rPr>
                <w:rStyle w:val="Lienhypertexte"/>
                <w:noProof/>
              </w:rPr>
              <w:t>1.1</w:t>
            </w:r>
            <w:r w:rsidR="00291685"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Titre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_Toc165990076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727414">
              <w:rPr>
                <w:noProof/>
                <w:webHidden/>
              </w:rPr>
              <w:t>3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3ECCDA6D" w14:textId="311E1FA2" w:rsidR="00291685" w:rsidRDefault="00000000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077" w:history="1">
            <w:r w:rsidR="00291685" w:rsidRPr="009F269A">
              <w:rPr>
                <w:rStyle w:val="Lienhypertexte"/>
                <w:noProof/>
              </w:rPr>
              <w:t>1.2</w:t>
            </w:r>
            <w:r w:rsidR="00291685"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Description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_Toc165990077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727414">
              <w:rPr>
                <w:noProof/>
                <w:webHidden/>
              </w:rPr>
              <w:t>3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53E44C75" w14:textId="659A80C1" w:rsidR="00291685" w:rsidRDefault="00000000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078" w:history="1">
            <w:r w:rsidR="00291685" w:rsidRPr="009F269A">
              <w:rPr>
                <w:rStyle w:val="Lienhypertexte"/>
                <w:noProof/>
              </w:rPr>
              <w:t>1.3</w:t>
            </w:r>
            <w:r w:rsidR="00291685"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Matériel et logiciels à disposition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_Toc165990078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727414">
              <w:rPr>
                <w:noProof/>
                <w:webHidden/>
              </w:rPr>
              <w:t>3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7855FB91" w14:textId="0461A832" w:rsidR="00291685" w:rsidRDefault="00000000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079" w:history="1">
            <w:r w:rsidR="00291685" w:rsidRPr="009F269A">
              <w:rPr>
                <w:rStyle w:val="Lienhypertexte"/>
                <w:noProof/>
              </w:rPr>
              <w:t>1.4</w:t>
            </w:r>
            <w:r w:rsidR="00291685"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Prérequis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_Toc165990079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727414">
              <w:rPr>
                <w:noProof/>
                <w:webHidden/>
              </w:rPr>
              <w:t>3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15A0EC6E" w14:textId="51062ACE" w:rsidR="00291685" w:rsidRDefault="00000000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080" w:history="1">
            <w:r w:rsidR="00291685" w:rsidRPr="009F269A">
              <w:rPr>
                <w:rStyle w:val="Lienhypertexte"/>
                <w:noProof/>
              </w:rPr>
              <w:t>1.5</w:t>
            </w:r>
            <w:r w:rsidR="00291685"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Cahier des charges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_Toc165990080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727414">
              <w:rPr>
                <w:noProof/>
                <w:webHidden/>
              </w:rPr>
              <w:t>3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599AEA16" w14:textId="76B061D9" w:rsidR="00291685" w:rsidRDefault="00000000">
          <w:pPr>
            <w:pStyle w:val="TM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081" w:history="1">
            <w:r w:rsidR="00291685" w:rsidRPr="009F269A">
              <w:rPr>
                <w:rStyle w:val="Lienhypertexte"/>
                <w:noProof/>
              </w:rPr>
              <w:t>1.5.1</w:t>
            </w:r>
            <w:r w:rsidR="00291685">
              <w:rPr>
                <w:rFonts w:eastAsiaTheme="minorEastAsia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Objectifs et portée du projet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_Toc165990081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727414">
              <w:rPr>
                <w:noProof/>
                <w:webHidden/>
              </w:rPr>
              <w:t>3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27133BB0" w14:textId="7FE24DE1" w:rsidR="00291685" w:rsidRDefault="00000000">
          <w:pPr>
            <w:pStyle w:val="TM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082" w:history="1">
            <w:r w:rsidR="00291685" w:rsidRPr="009F269A">
              <w:rPr>
                <w:rStyle w:val="Lienhypertexte"/>
                <w:noProof/>
              </w:rPr>
              <w:t>1.5.2</w:t>
            </w:r>
            <w:r w:rsidR="00291685">
              <w:rPr>
                <w:rFonts w:eastAsiaTheme="minorEastAsia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Caractéristiques des utilisateurs et impacts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_Toc165990082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727414">
              <w:rPr>
                <w:noProof/>
                <w:webHidden/>
              </w:rPr>
              <w:t>3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27E5A5C8" w14:textId="598477BE" w:rsidR="00291685" w:rsidRDefault="00000000">
          <w:pPr>
            <w:pStyle w:val="TM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083" w:history="1">
            <w:r w:rsidR="00291685" w:rsidRPr="009F269A">
              <w:rPr>
                <w:rStyle w:val="Lienhypertexte"/>
                <w:noProof/>
              </w:rPr>
              <w:t>1.5.3</w:t>
            </w:r>
            <w:r w:rsidR="00291685">
              <w:rPr>
                <w:rFonts w:eastAsiaTheme="minorEastAsia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Fonctionnalités requises (du point de vue de l’utilisateur)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_Toc165990083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727414">
              <w:rPr>
                <w:noProof/>
                <w:webHidden/>
              </w:rPr>
              <w:t>3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3015B124" w14:textId="794D480C" w:rsidR="00291685" w:rsidRDefault="00000000">
          <w:pPr>
            <w:pStyle w:val="TM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084" w:history="1">
            <w:r w:rsidR="00291685" w:rsidRPr="009F269A">
              <w:rPr>
                <w:rStyle w:val="Lienhypertexte"/>
                <w:noProof/>
              </w:rPr>
              <w:t>1.5.4</w:t>
            </w:r>
            <w:r w:rsidR="00291685">
              <w:rPr>
                <w:rFonts w:eastAsiaTheme="minorEastAsia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Contraintes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_Toc165990084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727414">
              <w:rPr>
                <w:noProof/>
                <w:webHidden/>
              </w:rPr>
              <w:t>3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4B39707E" w14:textId="26FBDA56" w:rsidR="00291685" w:rsidRDefault="00000000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085" w:history="1">
            <w:r w:rsidR="00291685" w:rsidRPr="009F269A">
              <w:rPr>
                <w:rStyle w:val="Lienhypertexte"/>
                <w:noProof/>
              </w:rPr>
              <w:t>1.6</w:t>
            </w:r>
            <w:r w:rsidR="00291685"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Livrables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_Toc165990085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727414">
              <w:rPr>
                <w:noProof/>
                <w:webHidden/>
              </w:rPr>
              <w:t>4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759D7760" w14:textId="77196AF2" w:rsidR="00291685" w:rsidRDefault="00000000">
          <w:pPr>
            <w:pStyle w:val="TM10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086" w:history="1">
            <w:r w:rsidR="00291685" w:rsidRPr="009F269A">
              <w:rPr>
                <w:rStyle w:val="Lienhypertexte"/>
                <w:noProof/>
              </w:rPr>
              <w:t>2</w:t>
            </w:r>
            <w:r w:rsidR="00291685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Planification Initiale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_Toc165990086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727414">
              <w:rPr>
                <w:noProof/>
                <w:webHidden/>
              </w:rPr>
              <w:t>4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34F98367" w14:textId="258ABE00" w:rsidR="00291685" w:rsidRDefault="00000000">
          <w:pPr>
            <w:pStyle w:val="TM10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087" w:history="1">
            <w:r w:rsidR="00291685" w:rsidRPr="009F269A">
              <w:rPr>
                <w:rStyle w:val="Lienhypertexte"/>
                <w:noProof/>
              </w:rPr>
              <w:t>3</w:t>
            </w:r>
            <w:r w:rsidR="00291685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Analyse fonctionnelle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_Toc165990087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727414">
              <w:rPr>
                <w:noProof/>
                <w:webHidden/>
              </w:rPr>
              <w:t>4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6332E50D" w14:textId="7C0A68E9" w:rsidR="00291685" w:rsidRDefault="00000000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088" w:history="1">
            <w:r w:rsidR="00291685" w:rsidRPr="009F269A">
              <w:rPr>
                <w:rStyle w:val="Lienhypertexte"/>
                <w:noProof/>
              </w:rPr>
              <w:t>3.1</w:t>
            </w:r>
            <w:r w:rsidR="00291685"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Antoine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_Toc165990088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727414">
              <w:rPr>
                <w:noProof/>
                <w:webHidden/>
              </w:rPr>
              <w:t>4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328A0D5F" w14:textId="42EBE483" w:rsidR="00291685" w:rsidRDefault="00000000">
          <w:pPr>
            <w:pStyle w:val="TM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089" w:history="1">
            <w:r w:rsidR="00291685" w:rsidRPr="009F269A">
              <w:rPr>
                <w:rStyle w:val="Lienhypertexte"/>
                <w:noProof/>
              </w:rPr>
              <w:t>3.1.1</w:t>
            </w:r>
            <w:r w:rsidR="00291685">
              <w:rPr>
                <w:rFonts w:eastAsiaTheme="minorEastAsia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Home cinéma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_Toc165990089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727414">
              <w:rPr>
                <w:noProof/>
                <w:webHidden/>
              </w:rPr>
              <w:t>4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752FD3B2" w14:textId="188A8B8E" w:rsidR="00291685" w:rsidRDefault="00000000">
          <w:pPr>
            <w:pStyle w:val="TM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090" w:history="1">
            <w:r w:rsidR="00291685" w:rsidRPr="009F269A">
              <w:rPr>
                <w:rStyle w:val="Lienhypertexte"/>
                <w:noProof/>
              </w:rPr>
              <w:t>3.1.1</w:t>
            </w:r>
            <w:r w:rsidR="00291685">
              <w:rPr>
                <w:rFonts w:eastAsiaTheme="minorEastAsia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Couloirs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_Toc165990090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727414">
              <w:rPr>
                <w:noProof/>
                <w:webHidden/>
              </w:rPr>
              <w:t>4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46D939DE" w14:textId="46D2A9AC" w:rsidR="00291685" w:rsidRDefault="00000000">
          <w:pPr>
            <w:pStyle w:val="TM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091" w:history="1">
            <w:r w:rsidR="00291685" w:rsidRPr="009F269A">
              <w:rPr>
                <w:rStyle w:val="Lienhypertexte"/>
                <w:noProof/>
              </w:rPr>
              <w:t>3.1.1</w:t>
            </w:r>
            <w:r w:rsidR="00291685">
              <w:rPr>
                <w:rFonts w:eastAsiaTheme="minorEastAsia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Espace Pic-Nic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_Toc165990091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727414">
              <w:rPr>
                <w:noProof/>
                <w:webHidden/>
              </w:rPr>
              <w:t>5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168DCA33" w14:textId="6A892FCA" w:rsidR="00291685" w:rsidRDefault="00000000">
          <w:pPr>
            <w:pStyle w:val="TM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092" w:history="1">
            <w:r w:rsidR="00291685" w:rsidRPr="009F269A">
              <w:rPr>
                <w:rStyle w:val="Lienhypertexte"/>
                <w:noProof/>
              </w:rPr>
              <w:t>3.1.1</w:t>
            </w:r>
            <w:r w:rsidR="00291685">
              <w:rPr>
                <w:rFonts w:eastAsiaTheme="minorEastAsia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toilettes hommes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_Toc165990092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727414">
              <w:rPr>
                <w:noProof/>
                <w:webHidden/>
              </w:rPr>
              <w:t>5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5892C41E" w14:textId="64CD00CD" w:rsidR="00291685" w:rsidRDefault="00000000">
          <w:pPr>
            <w:pStyle w:val="TM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093" w:history="1">
            <w:r w:rsidR="00291685" w:rsidRPr="009F269A">
              <w:rPr>
                <w:rStyle w:val="Lienhypertexte"/>
                <w:noProof/>
              </w:rPr>
              <w:t>3.1.1</w:t>
            </w:r>
            <w:r w:rsidR="00291685">
              <w:rPr>
                <w:rFonts w:eastAsiaTheme="minorEastAsia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toilettes Femmes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_Toc165990093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727414">
              <w:rPr>
                <w:noProof/>
                <w:webHidden/>
              </w:rPr>
              <w:t>5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117A9894" w14:textId="70AD4BCD" w:rsidR="00291685" w:rsidRDefault="00000000">
          <w:pPr>
            <w:pStyle w:val="TM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094" w:history="1">
            <w:r w:rsidR="00291685" w:rsidRPr="009F269A">
              <w:rPr>
                <w:rStyle w:val="Lienhypertexte"/>
                <w:noProof/>
              </w:rPr>
              <w:t>3.1.1</w:t>
            </w:r>
            <w:r w:rsidR="00291685">
              <w:rPr>
                <w:rFonts w:eastAsiaTheme="minorEastAsia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Bibliothèque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_Toc165990094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727414">
              <w:rPr>
                <w:noProof/>
                <w:webHidden/>
              </w:rPr>
              <w:t>5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273C2BE6" w14:textId="5071EB83" w:rsidR="00291685" w:rsidRDefault="00000000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095" w:history="1">
            <w:r w:rsidR="00291685" w:rsidRPr="009F269A">
              <w:rPr>
                <w:rStyle w:val="Lienhypertexte"/>
                <w:noProof/>
              </w:rPr>
              <w:t>3.2</w:t>
            </w:r>
            <w:r w:rsidR="00291685"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Autres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_Toc165990095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727414">
              <w:rPr>
                <w:noProof/>
                <w:webHidden/>
              </w:rPr>
              <w:t>6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4A6CF0FE" w14:textId="64C2B59A" w:rsidR="00291685" w:rsidRDefault="00000000">
          <w:pPr>
            <w:pStyle w:val="TM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096" w:history="1">
            <w:r w:rsidR="00291685" w:rsidRPr="009F269A">
              <w:rPr>
                <w:rStyle w:val="Lienhypertexte"/>
                <w:noProof/>
              </w:rPr>
              <w:t>3.2.1</w:t>
            </w:r>
            <w:r w:rsidR="00291685">
              <w:rPr>
                <w:rFonts w:eastAsiaTheme="minorEastAsia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Bowling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_Toc165990096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727414">
              <w:rPr>
                <w:noProof/>
                <w:webHidden/>
              </w:rPr>
              <w:t>6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50662354" w14:textId="345741A6" w:rsidR="00291685" w:rsidRDefault="00000000">
          <w:pPr>
            <w:pStyle w:val="TM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097" w:history="1">
            <w:r w:rsidR="00291685" w:rsidRPr="009F269A">
              <w:rPr>
                <w:rStyle w:val="Lienhypertexte"/>
                <w:noProof/>
              </w:rPr>
              <w:t>3.2.1</w:t>
            </w:r>
            <w:r w:rsidR="00291685">
              <w:rPr>
                <w:rFonts w:eastAsiaTheme="minorEastAsia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Terrain de Foot "City"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_Toc165990097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727414">
              <w:rPr>
                <w:noProof/>
                <w:webHidden/>
              </w:rPr>
              <w:t>6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79662C4C" w14:textId="12B9E570" w:rsidR="00291685" w:rsidRDefault="00000000">
          <w:pPr>
            <w:pStyle w:val="TM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098" w:history="1">
            <w:r w:rsidR="00291685" w:rsidRPr="009F269A">
              <w:rPr>
                <w:rStyle w:val="Lienhypertexte"/>
                <w:noProof/>
              </w:rPr>
              <w:t>3.2.1</w:t>
            </w:r>
            <w:r w:rsidR="00291685">
              <w:rPr>
                <w:rFonts w:eastAsiaTheme="minorEastAsia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Parking deux roues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_Toc165990098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727414">
              <w:rPr>
                <w:noProof/>
                <w:webHidden/>
              </w:rPr>
              <w:t>7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5FBE5731" w14:textId="22849271" w:rsidR="00291685" w:rsidRDefault="00000000">
          <w:pPr>
            <w:pStyle w:val="TM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099" w:history="1">
            <w:r w:rsidR="00291685" w:rsidRPr="009F269A">
              <w:rPr>
                <w:rStyle w:val="Lienhypertexte"/>
                <w:noProof/>
              </w:rPr>
              <w:t>3.2.1</w:t>
            </w:r>
            <w:r w:rsidR="00291685">
              <w:rPr>
                <w:rFonts w:eastAsiaTheme="minorEastAsia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Salle casiers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_Toc165990099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727414">
              <w:rPr>
                <w:noProof/>
                <w:webHidden/>
              </w:rPr>
              <w:t>7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2423EF1C" w14:textId="4352EE66" w:rsidR="00291685" w:rsidRDefault="00000000">
          <w:pPr>
            <w:pStyle w:val="TM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100" w:history="1">
            <w:r w:rsidR="00291685" w:rsidRPr="009F269A">
              <w:rPr>
                <w:rStyle w:val="Lienhypertexte"/>
                <w:noProof/>
              </w:rPr>
              <w:t>3.2.1</w:t>
            </w:r>
            <w:r w:rsidR="00291685">
              <w:rPr>
                <w:rFonts w:eastAsiaTheme="minorEastAsia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Vestiaire Piscine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_Toc165990100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727414">
              <w:rPr>
                <w:noProof/>
                <w:webHidden/>
              </w:rPr>
              <w:t>7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1198C5C3" w14:textId="469D1983" w:rsidR="00291685" w:rsidRDefault="00000000">
          <w:pPr>
            <w:pStyle w:val="TM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101" w:history="1">
            <w:r w:rsidR="00291685" w:rsidRPr="009F269A">
              <w:rPr>
                <w:rStyle w:val="Lienhypertexte"/>
                <w:noProof/>
              </w:rPr>
              <w:t>3.2.1</w:t>
            </w:r>
            <w:r w:rsidR="00291685">
              <w:rPr>
                <w:rFonts w:eastAsiaTheme="minorEastAsia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Panneau solaire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_Toc165990101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727414">
              <w:rPr>
                <w:noProof/>
                <w:webHidden/>
              </w:rPr>
              <w:t>8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2CE79359" w14:textId="5E8BE004" w:rsidR="00291685" w:rsidRDefault="00000000">
          <w:pPr>
            <w:pStyle w:val="TM10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102" w:history="1">
            <w:r w:rsidR="00291685" w:rsidRPr="009F269A">
              <w:rPr>
                <w:rStyle w:val="Lienhypertexte"/>
                <w:noProof/>
              </w:rPr>
              <w:t>4</w:t>
            </w:r>
            <w:r w:rsidR="00291685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Réalisation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_Toc165990102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727414">
              <w:rPr>
                <w:noProof/>
                <w:webHidden/>
              </w:rPr>
              <w:t>8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4B0C7813" w14:textId="107BBC2F" w:rsidR="00291685" w:rsidRDefault="00000000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103" w:history="1">
            <w:r w:rsidR="00291685" w:rsidRPr="009F269A">
              <w:rPr>
                <w:rStyle w:val="Lienhypertexte"/>
                <w:noProof/>
              </w:rPr>
              <w:t>4.1</w:t>
            </w:r>
            <w:r w:rsidR="00291685"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Installation de l’environnement de travail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_Toc165990103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727414">
              <w:rPr>
                <w:noProof/>
                <w:webHidden/>
              </w:rPr>
              <w:t>8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38675A54" w14:textId="71F84C6A" w:rsidR="00291685" w:rsidRDefault="00000000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104" w:history="1">
            <w:r w:rsidR="00291685" w:rsidRPr="009F269A">
              <w:rPr>
                <w:rStyle w:val="Lienhypertexte"/>
                <w:noProof/>
              </w:rPr>
              <w:t>4.2</w:t>
            </w:r>
            <w:r w:rsidR="00291685"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Ressources extérieures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_Toc165990104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727414">
              <w:rPr>
                <w:noProof/>
                <w:webHidden/>
              </w:rPr>
              <w:t>8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700111CB" w14:textId="3A9E87C4" w:rsidR="00291685" w:rsidRDefault="00000000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105" w:history="1">
            <w:r w:rsidR="00291685" w:rsidRPr="009F269A">
              <w:rPr>
                <w:rStyle w:val="Lienhypertexte"/>
                <w:noProof/>
              </w:rPr>
              <w:t>4.3</w:t>
            </w:r>
            <w:r w:rsidR="00291685"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Déroulement effectif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_Toc165990105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727414">
              <w:rPr>
                <w:noProof/>
                <w:webHidden/>
              </w:rPr>
              <w:t>8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74148B4F" w14:textId="06D8CD5A" w:rsidR="00291685" w:rsidRDefault="00000000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106" w:history="1">
            <w:r w:rsidR="00291685" w:rsidRPr="009F269A">
              <w:rPr>
                <w:rStyle w:val="Lienhypertexte"/>
                <w:noProof/>
              </w:rPr>
              <w:t>4.4</w:t>
            </w:r>
            <w:r w:rsidR="00291685"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Journal de travail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_Toc165990106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727414">
              <w:rPr>
                <w:noProof/>
                <w:webHidden/>
              </w:rPr>
              <w:t>9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53314B90" w14:textId="3B81F50D" w:rsidR="00291685" w:rsidRDefault="00000000">
          <w:pPr>
            <w:pStyle w:val="TM10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107" w:history="1">
            <w:r w:rsidR="00291685" w:rsidRPr="009F269A">
              <w:rPr>
                <w:rStyle w:val="Lienhypertexte"/>
                <w:noProof/>
              </w:rPr>
              <w:t>5</w:t>
            </w:r>
            <w:r w:rsidR="00291685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Tests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_Toc165990107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727414">
              <w:rPr>
                <w:noProof/>
                <w:webHidden/>
              </w:rPr>
              <w:t>9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252CA283" w14:textId="1616F19C" w:rsidR="00291685" w:rsidRDefault="00000000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108" w:history="1">
            <w:r w:rsidR="00291685" w:rsidRPr="009F269A">
              <w:rPr>
                <w:rStyle w:val="Lienhypertexte"/>
                <w:noProof/>
              </w:rPr>
              <w:t>5.1</w:t>
            </w:r>
            <w:r w:rsidR="00291685"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Stratégie de test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_Toc165990108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727414">
              <w:rPr>
                <w:noProof/>
                <w:webHidden/>
              </w:rPr>
              <w:t>9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3C635534" w14:textId="6BB6A236" w:rsidR="00291685" w:rsidRDefault="00000000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109" w:history="1">
            <w:r w:rsidR="00291685" w:rsidRPr="009F269A">
              <w:rPr>
                <w:rStyle w:val="Lienhypertexte"/>
                <w:noProof/>
              </w:rPr>
              <w:t>5.2</w:t>
            </w:r>
            <w:r w:rsidR="00291685"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Dossier des tests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_Toc165990109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727414">
              <w:rPr>
                <w:noProof/>
                <w:webHidden/>
              </w:rPr>
              <w:t>9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49C88F05" w14:textId="586460DD" w:rsidR="00291685" w:rsidRDefault="00000000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110" w:history="1">
            <w:r w:rsidR="00291685" w:rsidRPr="009F269A">
              <w:rPr>
                <w:rStyle w:val="Lienhypertexte"/>
                <w:noProof/>
              </w:rPr>
              <w:t>5.3</w:t>
            </w:r>
            <w:r w:rsidR="00291685"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Problèmes restants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_Toc165990110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727414">
              <w:rPr>
                <w:noProof/>
                <w:webHidden/>
              </w:rPr>
              <w:t>14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2E239892" w14:textId="712F9F2E" w:rsidR="00291685" w:rsidRDefault="00000000">
          <w:pPr>
            <w:pStyle w:val="TM10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111" w:history="1">
            <w:r w:rsidR="00291685" w:rsidRPr="009F269A">
              <w:rPr>
                <w:rStyle w:val="Lienhypertexte"/>
                <w:noProof/>
              </w:rPr>
              <w:t>6</w:t>
            </w:r>
            <w:r w:rsidR="00291685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Conclusion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_Toc165990111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727414">
              <w:rPr>
                <w:noProof/>
                <w:webHidden/>
              </w:rPr>
              <w:t>14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26A0E624" w14:textId="0AD806E7" w:rsidR="00291685" w:rsidRDefault="00000000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112" w:history="1">
            <w:r w:rsidR="00291685" w:rsidRPr="009F269A">
              <w:rPr>
                <w:rStyle w:val="Lienhypertexte"/>
                <w:noProof/>
              </w:rPr>
              <w:t>6.1</w:t>
            </w:r>
            <w:r w:rsidR="00291685"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Bilan des fonctionnalités demandées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_Toc165990112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727414">
              <w:rPr>
                <w:noProof/>
                <w:webHidden/>
              </w:rPr>
              <w:t>14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05A9C966" w14:textId="7AFE3BA1" w:rsidR="00291685" w:rsidRDefault="00000000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113" w:history="1">
            <w:r w:rsidR="00291685" w:rsidRPr="009F269A">
              <w:rPr>
                <w:rStyle w:val="Lienhypertexte"/>
                <w:noProof/>
              </w:rPr>
              <w:t>6.2</w:t>
            </w:r>
            <w:r w:rsidR="00291685"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Bilan de la planification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_Toc165990113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727414">
              <w:rPr>
                <w:noProof/>
                <w:webHidden/>
              </w:rPr>
              <w:t>15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5DA00B1F" w14:textId="3FE049E2" w:rsidR="00291685" w:rsidRDefault="00000000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114" w:history="1">
            <w:r w:rsidR="00291685" w:rsidRPr="009F269A">
              <w:rPr>
                <w:rStyle w:val="Lienhypertexte"/>
                <w:noProof/>
              </w:rPr>
              <w:t>6.3</w:t>
            </w:r>
            <w:r w:rsidR="00291685"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Bilan personnel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_Toc165990114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727414">
              <w:rPr>
                <w:noProof/>
                <w:webHidden/>
              </w:rPr>
              <w:t>15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5FD77F86" w14:textId="1C607199" w:rsidR="00291685" w:rsidRDefault="00000000">
          <w:pPr>
            <w:pStyle w:val="TM10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115" w:history="1">
            <w:r w:rsidR="00291685" w:rsidRPr="009F269A">
              <w:rPr>
                <w:rStyle w:val="Lienhypertexte"/>
                <w:noProof/>
              </w:rPr>
              <w:t>7</w:t>
            </w:r>
            <w:r w:rsidR="00291685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Annexes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_Toc165990115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727414">
              <w:rPr>
                <w:noProof/>
                <w:webHidden/>
              </w:rPr>
              <w:t>15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5C334C09" w14:textId="7A099E02" w:rsidR="00291685" w:rsidRDefault="00291685">
          <w:pPr>
            <w:rPr>
              <w:noProof/>
            </w:rPr>
          </w:pPr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14:paraId="1562294D" w14:textId="66308650" w:rsidR="009907B5" w:rsidRDefault="009907B5" w:rsidP="0029168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</w:p>
    <w:p w14:paraId="71D73A7F" w14:textId="370B3A61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</w:p>
    <w:p w14:paraId="68EC1DEF" w14:textId="77777777" w:rsidR="00D160DD" w:rsidRDefault="007F30AE" w:rsidP="008E53F9">
      <w:pPr>
        <w:pStyle w:val="Titre1"/>
      </w:pPr>
      <w:bookmarkStart w:id="1" w:name="_Toc532179955"/>
      <w:bookmarkStart w:id="2" w:name="_Toc165969637"/>
      <w:bookmarkStart w:id="3" w:name="_Toc164007793"/>
      <w:bookmarkStart w:id="4" w:name="_Toc165990075"/>
      <w:r w:rsidRPr="00932149">
        <w:t>Spécifications</w:t>
      </w:r>
      <w:bookmarkEnd w:id="1"/>
      <w:bookmarkEnd w:id="2"/>
      <w:bookmarkEnd w:id="3"/>
      <w:bookmarkEnd w:id="4"/>
    </w:p>
    <w:p w14:paraId="45454725" w14:textId="77777777" w:rsidR="008E53F9" w:rsidRPr="008E53F9" w:rsidRDefault="008E53F9" w:rsidP="008E53F9">
      <w:pPr>
        <w:pStyle w:val="Corpsdetexte"/>
      </w:pPr>
    </w:p>
    <w:p w14:paraId="2DA82AED" w14:textId="5601F8E2" w:rsidR="0015167D" w:rsidRDefault="00753A51" w:rsidP="00FB084F">
      <w:pPr>
        <w:pStyle w:val="Titre2"/>
      </w:pPr>
      <w:bookmarkStart w:id="5" w:name="_Toc164007794"/>
      <w:bookmarkStart w:id="6" w:name="_Toc165990076"/>
      <w:bookmarkStart w:id="7" w:name="_Toc532179969"/>
      <w:bookmarkStart w:id="8" w:name="_Toc165969639"/>
      <w:r>
        <w:t>T</w:t>
      </w:r>
      <w:r w:rsidR="00902523">
        <w:t>itr</w:t>
      </w:r>
      <w:r w:rsidR="0015167D">
        <w:t>e</w:t>
      </w:r>
      <w:bookmarkEnd w:id="5"/>
      <w:bookmarkEnd w:id="6"/>
    </w:p>
    <w:p w14:paraId="785E8104" w14:textId="123952DE" w:rsidR="00FB084F" w:rsidRDefault="00FB084F" w:rsidP="00FB084F">
      <w:pPr>
        <w:pStyle w:val="Retraitcorpsdetexte"/>
        <w:jc w:val="center"/>
        <w:rPr>
          <w:b/>
          <w:bCs/>
        </w:rPr>
      </w:pPr>
      <w:r w:rsidRPr="00FB084F">
        <w:rPr>
          <w:b/>
          <w:bCs/>
        </w:rPr>
        <w:t>Bâtiment X</w:t>
      </w:r>
    </w:p>
    <w:p w14:paraId="0927E9B5" w14:textId="1F84303E" w:rsidR="0015167D" w:rsidRPr="00F664DF" w:rsidRDefault="00FB084F" w:rsidP="00FB084F">
      <w:pPr>
        <w:pStyle w:val="Retraitcorpsdetexte"/>
        <w:jc w:val="center"/>
      </w:pPr>
      <w:r w:rsidRPr="00FB084F">
        <w:t>Un bâtiment à Vennes avec pleins de salle pour différente activité</w:t>
      </w:r>
    </w:p>
    <w:p w14:paraId="5B3D8A70" w14:textId="77777777" w:rsidR="00753A51" w:rsidRDefault="00902523" w:rsidP="008E53F9">
      <w:pPr>
        <w:pStyle w:val="Titre2"/>
      </w:pPr>
      <w:bookmarkStart w:id="9" w:name="_Toc164007795"/>
      <w:bookmarkStart w:id="10" w:name="_Toc165990077"/>
      <w:r>
        <w:t>Description</w:t>
      </w:r>
      <w:bookmarkEnd w:id="9"/>
      <w:bookmarkEnd w:id="10"/>
    </w:p>
    <w:p w14:paraId="62F4C1AD" w14:textId="7658720A" w:rsidR="0015167D" w:rsidRPr="0015167D" w:rsidRDefault="00FB084F" w:rsidP="0015167D">
      <w:pPr>
        <w:pStyle w:val="Retraitcorpsdetexte"/>
      </w:pPr>
      <w:r>
        <w:t>Construction d’un nouveau bâtiment à but lucratif sur le site de Vennes pour les élèves.</w:t>
      </w:r>
    </w:p>
    <w:p w14:paraId="225FCE07" w14:textId="77777777" w:rsidR="0015167D" w:rsidRPr="00F664DF" w:rsidRDefault="0015167D" w:rsidP="0015167D">
      <w:pPr>
        <w:pStyle w:val="Retraitcorpsdetexte"/>
      </w:pPr>
    </w:p>
    <w:p w14:paraId="506FA288" w14:textId="77777777" w:rsidR="00753A51" w:rsidRDefault="00902523" w:rsidP="008E53F9">
      <w:pPr>
        <w:pStyle w:val="Titre2"/>
      </w:pPr>
      <w:bookmarkStart w:id="11" w:name="_Toc164007796"/>
      <w:bookmarkStart w:id="12" w:name="_Toc165990078"/>
      <w:r>
        <w:t>Matériel et logiciels à disposition</w:t>
      </w:r>
      <w:bookmarkEnd w:id="11"/>
      <w:bookmarkEnd w:id="12"/>
    </w:p>
    <w:p w14:paraId="65BB19E4" w14:textId="49CB6296" w:rsidR="0015167D" w:rsidRDefault="00FB084F" w:rsidP="0015167D">
      <w:pPr>
        <w:pStyle w:val="Retraitcorpsdetexte"/>
      </w:pPr>
      <w:r>
        <w:t>Le logiciel Sweet Home 3D</w:t>
      </w:r>
    </w:p>
    <w:p w14:paraId="6A6B7051" w14:textId="62D918BA" w:rsidR="00FB084F" w:rsidRDefault="00FB084F" w:rsidP="0015167D">
      <w:pPr>
        <w:pStyle w:val="Retraitcorpsdetexte"/>
      </w:pPr>
      <w:r>
        <w:t>1 PC fonctionnel sous Windows 10</w:t>
      </w:r>
    </w:p>
    <w:p w14:paraId="529A5782" w14:textId="7020B53D" w:rsidR="00FB084F" w:rsidRPr="0015167D" w:rsidRDefault="00FB084F" w:rsidP="0015167D">
      <w:pPr>
        <w:pStyle w:val="Retraitcorpsdetexte"/>
      </w:pPr>
      <w:r>
        <w:t xml:space="preserve">Ice </w:t>
      </w:r>
      <w:proofErr w:type="spellStart"/>
      <w:r>
        <w:t>scrum</w:t>
      </w:r>
      <w:proofErr w:type="spellEnd"/>
    </w:p>
    <w:p w14:paraId="1E766390" w14:textId="77777777" w:rsidR="00F664DF" w:rsidRPr="00F664DF" w:rsidRDefault="00F664DF" w:rsidP="00F664DF">
      <w:pPr>
        <w:pStyle w:val="Retraitcorpsdetexte"/>
      </w:pPr>
    </w:p>
    <w:p w14:paraId="3ED64A67" w14:textId="77777777" w:rsidR="00753A51" w:rsidRDefault="00753A51" w:rsidP="008E53F9">
      <w:pPr>
        <w:pStyle w:val="Titre2"/>
      </w:pPr>
      <w:bookmarkStart w:id="13" w:name="_Toc164007797"/>
      <w:bookmarkStart w:id="14" w:name="_Toc165990079"/>
      <w:r>
        <w:t>P</w:t>
      </w:r>
      <w:r w:rsidR="00902523">
        <w:t>rérequis</w:t>
      </w:r>
      <w:bookmarkEnd w:id="13"/>
      <w:bookmarkEnd w:id="14"/>
    </w:p>
    <w:p w14:paraId="77A00CB4" w14:textId="77777777" w:rsidR="0015167D" w:rsidRDefault="00FB084F" w:rsidP="0015167D">
      <w:pPr>
        <w:pStyle w:val="Retraitcorpsdetexte"/>
        <w:rPr>
          <w:del w:id="15" w:author="Antoine Fabre" w:date="2024-05-14T15:42:00Z"/>
        </w:rPr>
      </w:pPr>
      <w:del w:id="16" w:author="Antoine Fabre" w:date="2024-05-14T15:42:00Z">
        <w:r>
          <w:delText>Il faut des bases sur le logiciel Sweet home 3D,</w:delText>
        </w:r>
      </w:del>
    </w:p>
    <w:p w14:paraId="71A0F753" w14:textId="52144389" w:rsidR="004C74BF" w:rsidRPr="004C74BF" w:rsidRDefault="00FB084F" w:rsidP="004C74BF">
      <w:pPr>
        <w:numPr>
          <w:ilvl w:val="0"/>
          <w:numId w:val="21"/>
        </w:numPr>
        <w:spacing w:before="100" w:beforeAutospacing="1" w:after="100" w:afterAutospacing="1"/>
        <w:rPr>
          <w:ins w:id="17" w:author="Antoine Fabre" w:date="2024-05-14T15:42:00Z"/>
          <w:rFonts w:ascii="Century Gothic" w:hAnsi="Century Gothic"/>
        </w:rPr>
      </w:pPr>
      <w:del w:id="18" w:author="Antoine Fabre" w:date="2024-05-14T15:42:00Z">
        <w:r>
          <w:delText>Il faut aussi savoir utiliser Ice scrum et tous ce qui va avec (story, test, …).</w:delText>
        </w:r>
      </w:del>
      <w:ins w:id="19" w:author="Antoine Fabre" w:date="2024-05-14T15:42:00Z">
        <w:r w:rsidR="004C74BF" w:rsidRPr="004C74BF">
          <w:rPr>
            <w:rFonts w:ascii="Century Gothic" w:hAnsi="Century Gothic"/>
          </w:rPr>
          <w:t>Une base de connaissance sur la méthodologie IceScrum</w:t>
        </w:r>
      </w:ins>
    </w:p>
    <w:p w14:paraId="473D2E80" w14:textId="77777777" w:rsidR="004C74BF" w:rsidRPr="004C74BF" w:rsidRDefault="004C74BF" w:rsidP="004C74BF">
      <w:pPr>
        <w:numPr>
          <w:ilvl w:val="0"/>
          <w:numId w:val="21"/>
        </w:numPr>
        <w:spacing w:before="100" w:beforeAutospacing="1" w:after="100" w:afterAutospacing="1"/>
        <w:rPr>
          <w:ins w:id="20" w:author="Antoine Fabre" w:date="2024-05-14T15:42:00Z"/>
          <w:rFonts w:ascii="Century Gothic" w:hAnsi="Century Gothic"/>
        </w:rPr>
      </w:pPr>
      <w:ins w:id="21" w:author="Antoine Fabre" w:date="2024-05-14T15:42:00Z">
        <w:r w:rsidRPr="004C74BF">
          <w:rPr>
            <w:rFonts w:ascii="Century Gothic" w:hAnsi="Century Gothic"/>
          </w:rPr>
          <w:t>Savoir utiliser SweetHome3D</w:t>
        </w:r>
      </w:ins>
    </w:p>
    <w:p w14:paraId="112DCE60" w14:textId="77777777" w:rsidR="004C74BF" w:rsidRPr="004C74BF" w:rsidRDefault="004C74BF" w:rsidP="004C74BF">
      <w:pPr>
        <w:numPr>
          <w:ilvl w:val="0"/>
          <w:numId w:val="21"/>
        </w:numPr>
        <w:spacing w:before="100" w:beforeAutospacing="1" w:after="100" w:afterAutospacing="1"/>
        <w:rPr>
          <w:ins w:id="22" w:author="Antoine Fabre" w:date="2024-05-14T15:42:00Z"/>
          <w:rFonts w:ascii="Century Gothic" w:hAnsi="Century Gothic"/>
        </w:rPr>
      </w:pPr>
      <w:ins w:id="23" w:author="Antoine Fabre" w:date="2024-05-14T15:42:00Z">
        <w:r w:rsidRPr="004C74BF">
          <w:rPr>
            <w:rFonts w:ascii="Century Gothic" w:hAnsi="Century Gothic"/>
          </w:rPr>
          <w:t>Savoir importer des objets de WareHouse3D ou d’autre site</w:t>
        </w:r>
      </w:ins>
    </w:p>
    <w:p w14:paraId="2553059B" w14:textId="77777777" w:rsidR="004C74BF" w:rsidRPr="004C74BF" w:rsidRDefault="004C74BF" w:rsidP="004C74BF">
      <w:pPr>
        <w:numPr>
          <w:ilvl w:val="0"/>
          <w:numId w:val="21"/>
        </w:numPr>
        <w:spacing w:before="100" w:beforeAutospacing="1" w:after="100" w:afterAutospacing="1"/>
        <w:rPr>
          <w:ins w:id="24" w:author="Antoine Fabre" w:date="2024-05-14T15:42:00Z"/>
          <w:rFonts w:ascii="Century Gothic" w:hAnsi="Century Gothic"/>
        </w:rPr>
      </w:pPr>
      <w:ins w:id="25" w:author="Antoine Fabre" w:date="2024-05-14T15:42:00Z">
        <w:r w:rsidRPr="004C74BF">
          <w:rPr>
            <w:rFonts w:ascii="Century Gothic" w:hAnsi="Century Gothic"/>
          </w:rPr>
          <w:t xml:space="preserve">Savoir </w:t>
        </w:r>
        <w:proofErr w:type="gramStart"/>
        <w:r w:rsidRPr="004C74BF">
          <w:rPr>
            <w:rFonts w:ascii="Century Gothic" w:hAnsi="Century Gothic"/>
          </w:rPr>
          <w:t>utilisé</w:t>
        </w:r>
        <w:proofErr w:type="gramEnd"/>
        <w:r w:rsidRPr="004C74BF">
          <w:rPr>
            <w:rFonts w:ascii="Century Gothic" w:hAnsi="Century Gothic"/>
          </w:rPr>
          <w:t xml:space="preserve"> GitHub</w:t>
        </w:r>
      </w:ins>
    </w:p>
    <w:p w14:paraId="3018898C" w14:textId="77777777" w:rsidR="004C74BF" w:rsidRPr="00F664DF" w:rsidRDefault="004C74BF" w:rsidP="00FB084F">
      <w:pPr>
        <w:pStyle w:val="Retraitcorpsdetexte"/>
      </w:pPr>
    </w:p>
    <w:p w14:paraId="52233DCE" w14:textId="77777777" w:rsidR="00753A51" w:rsidRDefault="00902523" w:rsidP="008E53F9">
      <w:pPr>
        <w:pStyle w:val="Titre2"/>
      </w:pPr>
      <w:bookmarkStart w:id="26" w:name="_Toc164007798"/>
      <w:bookmarkStart w:id="27" w:name="_Toc165990080"/>
      <w:r>
        <w:t>Cahier des charges</w:t>
      </w:r>
      <w:bookmarkEnd w:id="26"/>
      <w:bookmarkEnd w:id="27"/>
    </w:p>
    <w:p w14:paraId="2D06F083" w14:textId="77777777" w:rsidR="00D160DD" w:rsidRDefault="00EE16F0" w:rsidP="00AA4393">
      <w:pPr>
        <w:pStyle w:val="Titre3"/>
      </w:pPr>
      <w:bookmarkStart w:id="28" w:name="_Toc164007799"/>
      <w:bookmarkStart w:id="29" w:name="_Toc165990081"/>
      <w:r w:rsidRPr="00EE16F0">
        <w:t>Objectifs et portée du projet</w:t>
      </w:r>
      <w:bookmarkEnd w:id="28"/>
      <w:bookmarkEnd w:id="29"/>
    </w:p>
    <w:p w14:paraId="0F9C41BF" w14:textId="381BC5CD" w:rsidR="00411FF0" w:rsidRPr="00411FF0" w:rsidRDefault="00411FF0" w:rsidP="00411FF0">
      <w:pPr>
        <w:pStyle w:val="Retraitcorpsdetexte3"/>
      </w:pPr>
      <w:r>
        <w:rPr>
          <w:rStyle w:val="ui-provider"/>
        </w:rPr>
        <w:t>L’objectif du projet est de mettre en pratique et de démontrer la maîtrise des techniques de gestion de projet agile étudiées en ICT-306</w:t>
      </w:r>
    </w:p>
    <w:p w14:paraId="0C489ADF" w14:textId="77777777" w:rsidR="00753A51" w:rsidRDefault="00542CE3" w:rsidP="006E2CE8">
      <w:pPr>
        <w:pStyle w:val="Titre3"/>
      </w:pPr>
      <w:bookmarkStart w:id="30" w:name="_Toc164007800"/>
      <w:bookmarkStart w:id="31" w:name="_Toc165990082"/>
      <w:r w:rsidRPr="00EE16F0">
        <w:t xml:space="preserve">Caractéristiques des utilisateurs et </w:t>
      </w:r>
      <w:r>
        <w:t>impacts</w:t>
      </w:r>
      <w:bookmarkEnd w:id="30"/>
      <w:bookmarkEnd w:id="31"/>
    </w:p>
    <w:p w14:paraId="162DA92E" w14:textId="334CBBD1" w:rsidR="00454A1D" w:rsidRPr="00411FF0" w:rsidRDefault="00411FF0" w:rsidP="00454A1D">
      <w:pPr>
        <w:pStyle w:val="Informations"/>
        <w:rPr>
          <w:color w:val="000000" w:themeColor="text1"/>
          <w:sz w:val="20"/>
          <w:szCs w:val="24"/>
        </w:rPr>
      </w:pPr>
      <w:r w:rsidRPr="00411FF0">
        <w:rPr>
          <w:rStyle w:val="ui-provider"/>
          <w:color w:val="000000" w:themeColor="text1"/>
          <w:sz w:val="20"/>
          <w:szCs w:val="24"/>
        </w:rPr>
        <w:t>Les utilisateurs du bâtiment son relativement jeune en moyenne 16-17-18 ans, le bâtiment sera plus destiné à du loisir, repos, défoulement pendant les pauses le matin, de midi ou de l’après-midi.</w:t>
      </w:r>
    </w:p>
    <w:p w14:paraId="70C0044D" w14:textId="77777777" w:rsidR="00753A51" w:rsidRDefault="00542CE3" w:rsidP="006E2CE8">
      <w:pPr>
        <w:pStyle w:val="Titre3"/>
      </w:pPr>
      <w:bookmarkStart w:id="32" w:name="_Toc164007801"/>
      <w:bookmarkStart w:id="33" w:name="_Toc165990083"/>
      <w:r w:rsidRPr="00EE16F0">
        <w:t>Fonctionnalités requises (du point de vue de l’utilisateur)</w:t>
      </w:r>
      <w:bookmarkEnd w:id="32"/>
      <w:bookmarkEnd w:id="33"/>
    </w:p>
    <w:p w14:paraId="0DE6A8D5" w14:textId="0B674CD8" w:rsidR="0015167D" w:rsidRPr="00F664DF" w:rsidRDefault="00411FF0" w:rsidP="00411FF0">
      <w:pPr>
        <w:pStyle w:val="Retraitcorpsdetexte3"/>
      </w:pPr>
      <w:r>
        <w:rPr>
          <w:rStyle w:val="ui-provider"/>
        </w:rPr>
        <w:t xml:space="preserve">Il faut déjà avoir des connaissances sur la méthodologie </w:t>
      </w:r>
      <w:proofErr w:type="spellStart"/>
      <w:r>
        <w:rPr>
          <w:rStyle w:val="ui-provider"/>
        </w:rPr>
        <w:t>scrum</w:t>
      </w:r>
      <w:proofErr w:type="spellEnd"/>
      <w:r>
        <w:rPr>
          <w:rStyle w:val="ui-provider"/>
        </w:rPr>
        <w:t xml:space="preserve"> pour pouvoir réaliser la modélisation. Il faut aussi savoir utiliser GitHub car c’est le logiciel qu’on utilise pour sauvegarder nos fichiers et faire les livrables. Et savoir aussi utiliser </w:t>
      </w:r>
      <w:proofErr w:type="spellStart"/>
      <w:r>
        <w:rPr>
          <w:rStyle w:val="ui-provider"/>
        </w:rPr>
        <w:t>SweetHome</w:t>
      </w:r>
      <w:proofErr w:type="spellEnd"/>
      <w:r>
        <w:rPr>
          <w:rStyle w:val="ui-provider"/>
        </w:rPr>
        <w:t xml:space="preserve"> 3D sinon on ne peut pas modéliser le bâtiment</w:t>
      </w:r>
      <w:r>
        <w:t>.</w:t>
      </w:r>
    </w:p>
    <w:p w14:paraId="64E7BEC1" w14:textId="77777777" w:rsidR="00753A51" w:rsidRDefault="00753A51" w:rsidP="00EE55F0">
      <w:pPr>
        <w:pStyle w:val="Titre3"/>
      </w:pPr>
      <w:bookmarkStart w:id="34" w:name="_Toc164007802"/>
      <w:bookmarkStart w:id="35" w:name="_Toc165990084"/>
      <w:r w:rsidRPr="00EE16F0">
        <w:t>Contraintes</w:t>
      </w:r>
      <w:bookmarkEnd w:id="34"/>
      <w:bookmarkEnd w:id="35"/>
    </w:p>
    <w:p w14:paraId="298DE7FA" w14:textId="77777777" w:rsidR="00F664DF" w:rsidRDefault="00F664DF" w:rsidP="00F664DF">
      <w:pPr>
        <w:pStyle w:val="Retraitcorpsdetexte3"/>
      </w:pPr>
    </w:p>
    <w:p w14:paraId="1134B975" w14:textId="77777777" w:rsidR="00411FF0" w:rsidRPr="00411FF0" w:rsidRDefault="00411FF0" w:rsidP="00411FF0">
      <w:r w:rsidRPr="00411FF0">
        <w:t>La structure de base du bâtiment est fournie et doit être utilisée.</w:t>
      </w:r>
    </w:p>
    <w:p w14:paraId="2EBB7B2C" w14:textId="77777777" w:rsidR="00411FF0" w:rsidRPr="00411FF0" w:rsidRDefault="00411FF0" w:rsidP="00411FF0">
      <w:r w:rsidRPr="00411FF0">
        <w:t xml:space="preserve">Appliquer la méthode agile </w:t>
      </w:r>
      <w:proofErr w:type="spellStart"/>
      <w:r w:rsidRPr="00411FF0">
        <w:t>Srcum</w:t>
      </w:r>
      <w:proofErr w:type="spellEnd"/>
      <w:r w:rsidRPr="00411FF0">
        <w:t> </w:t>
      </w:r>
    </w:p>
    <w:p w14:paraId="48E20333" w14:textId="77777777" w:rsidR="0015167D" w:rsidRPr="00F664DF" w:rsidRDefault="0015167D" w:rsidP="00F664DF">
      <w:pPr>
        <w:pStyle w:val="Retraitcorpsdetexte3"/>
      </w:pPr>
    </w:p>
    <w:p w14:paraId="21A1A0E8" w14:textId="77777777" w:rsidR="00753A51" w:rsidRDefault="00D95D32" w:rsidP="008E53F9">
      <w:pPr>
        <w:pStyle w:val="Titre2"/>
      </w:pPr>
      <w:bookmarkStart w:id="36" w:name="_Toc164007803"/>
      <w:bookmarkStart w:id="37" w:name="_Toc165990085"/>
      <w:r>
        <w:t>Livrables</w:t>
      </w:r>
      <w:bookmarkEnd w:id="36"/>
      <w:bookmarkEnd w:id="37"/>
    </w:p>
    <w:p w14:paraId="62414168" w14:textId="51FC28F4" w:rsidR="00E07F66" w:rsidRPr="00E574E6" w:rsidRDefault="00ED3DCE" w:rsidP="00F16ADE">
      <w:pPr>
        <w:pStyle w:val="Informations"/>
        <w:rPr>
          <w:color w:val="000000" w:themeColor="text1"/>
        </w:rPr>
      </w:pPr>
      <w:r w:rsidRPr="00E574E6">
        <w:rPr>
          <w:rStyle w:val="ui-provider"/>
          <w:color w:val="000000" w:themeColor="text1"/>
        </w:rPr>
        <w:t xml:space="preserve">Tous les fichiers de construction (Un répertoire par élève) et d’intégration (Bâtiment-ALESAN) se trouvent </w:t>
      </w:r>
      <w:hyperlink r:id="rId12" w:tgtFrame="_blank" w:tooltip="https://eduvaud.sharepoint.com/:f:/r/sites/etml_inf-grp1b-23-24_teams/documents%20partages/i306-xcl/alesan?csf=1&amp;web=1&amp;e=ik4epz" w:history="1">
        <w:r w:rsidRPr="00E574E6">
          <w:rPr>
            <w:rStyle w:val="Lienhypertexte"/>
            <w:color w:val="1F497D" w:themeColor="text2"/>
          </w:rPr>
          <w:t>à cette adresse</w:t>
        </w:r>
      </w:hyperlink>
    </w:p>
    <w:p w14:paraId="7C7714C9" w14:textId="77777777" w:rsidR="007F30AE" w:rsidRDefault="007F30AE" w:rsidP="008E53F9">
      <w:pPr>
        <w:pStyle w:val="Titre1"/>
      </w:pPr>
      <w:bookmarkStart w:id="38" w:name="_Toc164007804"/>
      <w:bookmarkStart w:id="39" w:name="_Toc165990086"/>
      <w:r w:rsidRPr="007F30AE">
        <w:t>Planification</w:t>
      </w:r>
      <w:bookmarkEnd w:id="7"/>
      <w:bookmarkEnd w:id="8"/>
      <w:r w:rsidR="008E53F9">
        <w:t xml:space="preserve"> Initiale</w:t>
      </w:r>
      <w:bookmarkEnd w:id="38"/>
      <w:bookmarkEnd w:id="39"/>
    </w:p>
    <w:p w14:paraId="4D0F2C9A" w14:textId="77777777" w:rsidR="00C04DC4" w:rsidRPr="00C04DC4" w:rsidRDefault="00C04DC4" w:rsidP="00C04DC4">
      <w:pPr>
        <w:rPr>
          <w:rStyle w:val="Accentuation"/>
          <w:sz w:val="22"/>
          <w:szCs w:val="22"/>
        </w:rPr>
      </w:pPr>
      <w:r w:rsidRPr="00C04DC4">
        <w:rPr>
          <w:rStyle w:val="Accentuation"/>
          <w:sz w:val="22"/>
          <w:szCs w:val="22"/>
        </w:rPr>
        <w:t xml:space="preserve">Le projet dure 32 périodes avec 4 période par semaine il est divisé en 7 </w:t>
      </w:r>
      <w:proofErr w:type="gramStart"/>
      <w:r w:rsidRPr="00C04DC4">
        <w:rPr>
          <w:rStyle w:val="Accentuation"/>
          <w:sz w:val="22"/>
          <w:szCs w:val="22"/>
        </w:rPr>
        <w:t>sprint</w:t>
      </w:r>
      <w:proofErr w:type="gramEnd"/>
    </w:p>
    <w:p w14:paraId="5A2EEE34" w14:textId="77777777" w:rsidR="00C04DC4" w:rsidRPr="00C04DC4" w:rsidRDefault="00C04DC4" w:rsidP="00C04DC4">
      <w:pPr>
        <w:rPr>
          <w:rStyle w:val="Accentuation"/>
          <w:sz w:val="22"/>
          <w:szCs w:val="22"/>
        </w:rPr>
      </w:pPr>
      <w:r w:rsidRPr="00C04DC4">
        <w:rPr>
          <w:rStyle w:val="Accentuation"/>
          <w:sz w:val="22"/>
          <w:szCs w:val="22"/>
        </w:rPr>
        <w:t> </w:t>
      </w:r>
    </w:p>
    <w:p w14:paraId="55752E0F" w14:textId="77777777" w:rsidR="00C04DC4" w:rsidRPr="00C04DC4" w:rsidRDefault="00C04DC4" w:rsidP="00C04DC4">
      <w:pPr>
        <w:rPr>
          <w:rStyle w:val="Accentuation"/>
          <w:sz w:val="22"/>
          <w:szCs w:val="22"/>
          <w:lang w:val="de-CH"/>
        </w:rPr>
      </w:pPr>
      <w:r w:rsidRPr="00C04DC4">
        <w:rPr>
          <w:rStyle w:val="Accentuation"/>
          <w:sz w:val="22"/>
          <w:szCs w:val="22"/>
          <w:lang w:val="de-CH"/>
        </w:rPr>
        <w:t xml:space="preserve">Sprint </w:t>
      </w:r>
      <w:proofErr w:type="gramStart"/>
      <w:r w:rsidRPr="00C04DC4">
        <w:rPr>
          <w:rStyle w:val="Accentuation"/>
          <w:sz w:val="22"/>
          <w:szCs w:val="22"/>
          <w:lang w:val="de-CH"/>
        </w:rPr>
        <w:t>1 :</w:t>
      </w:r>
      <w:proofErr w:type="gramEnd"/>
      <w:r w:rsidRPr="00C04DC4">
        <w:rPr>
          <w:rStyle w:val="Accentuation"/>
          <w:sz w:val="22"/>
          <w:szCs w:val="22"/>
          <w:lang w:val="de-CH"/>
        </w:rPr>
        <w:t xml:space="preserve"> 19.03 – 01.04</w:t>
      </w:r>
    </w:p>
    <w:p w14:paraId="0B74E83E" w14:textId="77777777" w:rsidR="00C04DC4" w:rsidRPr="00C04DC4" w:rsidRDefault="00C04DC4" w:rsidP="00C04DC4">
      <w:pPr>
        <w:rPr>
          <w:rStyle w:val="Accentuation"/>
          <w:sz w:val="22"/>
          <w:szCs w:val="22"/>
          <w:lang w:val="de-CH"/>
        </w:rPr>
      </w:pPr>
      <w:r w:rsidRPr="00C04DC4">
        <w:rPr>
          <w:rStyle w:val="Accentuation"/>
          <w:sz w:val="22"/>
          <w:szCs w:val="22"/>
          <w:lang w:val="de-CH"/>
        </w:rPr>
        <w:t xml:space="preserve">Sprint </w:t>
      </w:r>
      <w:proofErr w:type="gramStart"/>
      <w:r w:rsidRPr="00C04DC4">
        <w:rPr>
          <w:rStyle w:val="Accentuation"/>
          <w:sz w:val="22"/>
          <w:szCs w:val="22"/>
          <w:lang w:val="de-CH"/>
        </w:rPr>
        <w:t>2 :</w:t>
      </w:r>
      <w:proofErr w:type="gramEnd"/>
      <w:r w:rsidRPr="00C04DC4">
        <w:rPr>
          <w:rStyle w:val="Accentuation"/>
          <w:sz w:val="22"/>
          <w:szCs w:val="22"/>
          <w:lang w:val="de-CH"/>
        </w:rPr>
        <w:t xml:space="preserve"> 29.04 – 03.05</w:t>
      </w:r>
    </w:p>
    <w:p w14:paraId="1EFE507E" w14:textId="77777777" w:rsidR="00C04DC4" w:rsidRPr="00C04DC4" w:rsidRDefault="00C04DC4" w:rsidP="00C04DC4">
      <w:pPr>
        <w:rPr>
          <w:rStyle w:val="Accentuation"/>
          <w:sz w:val="22"/>
          <w:szCs w:val="22"/>
          <w:lang w:val="de-CH"/>
        </w:rPr>
      </w:pPr>
      <w:r w:rsidRPr="00C04DC4">
        <w:rPr>
          <w:rStyle w:val="Accentuation"/>
          <w:sz w:val="22"/>
          <w:szCs w:val="22"/>
          <w:lang w:val="de-CH"/>
        </w:rPr>
        <w:t xml:space="preserve">Sprint </w:t>
      </w:r>
      <w:proofErr w:type="gramStart"/>
      <w:r w:rsidRPr="00C04DC4">
        <w:rPr>
          <w:rStyle w:val="Accentuation"/>
          <w:sz w:val="22"/>
          <w:szCs w:val="22"/>
          <w:lang w:val="de-CH"/>
        </w:rPr>
        <w:t>3 :</w:t>
      </w:r>
      <w:proofErr w:type="gramEnd"/>
      <w:r w:rsidRPr="00C04DC4">
        <w:rPr>
          <w:rStyle w:val="Accentuation"/>
          <w:sz w:val="22"/>
          <w:szCs w:val="22"/>
          <w:lang w:val="de-CH"/>
        </w:rPr>
        <w:t xml:space="preserve"> 06.05 – 10.05</w:t>
      </w:r>
    </w:p>
    <w:p w14:paraId="1D62AD92" w14:textId="77777777" w:rsidR="00C04DC4" w:rsidRPr="00C04DC4" w:rsidRDefault="00C04DC4" w:rsidP="00C04DC4">
      <w:pPr>
        <w:rPr>
          <w:rStyle w:val="Accentuation"/>
          <w:sz w:val="22"/>
          <w:szCs w:val="22"/>
          <w:lang w:val="de-CH"/>
        </w:rPr>
      </w:pPr>
      <w:r w:rsidRPr="00C04DC4">
        <w:rPr>
          <w:rStyle w:val="Accentuation"/>
          <w:sz w:val="22"/>
          <w:szCs w:val="22"/>
          <w:lang w:val="de-CH"/>
        </w:rPr>
        <w:t xml:space="preserve">Sprint </w:t>
      </w:r>
      <w:proofErr w:type="gramStart"/>
      <w:r w:rsidRPr="00C04DC4">
        <w:rPr>
          <w:rStyle w:val="Accentuation"/>
          <w:sz w:val="22"/>
          <w:szCs w:val="22"/>
          <w:lang w:val="de-CH"/>
        </w:rPr>
        <w:t>4 :</w:t>
      </w:r>
      <w:proofErr w:type="gramEnd"/>
      <w:r w:rsidRPr="00C04DC4">
        <w:rPr>
          <w:rStyle w:val="Accentuation"/>
          <w:sz w:val="22"/>
          <w:szCs w:val="22"/>
          <w:lang w:val="de-CH"/>
        </w:rPr>
        <w:t xml:space="preserve"> 13.05 – 17.05</w:t>
      </w:r>
    </w:p>
    <w:p w14:paraId="6DA96B90" w14:textId="77777777" w:rsidR="00C04DC4" w:rsidRPr="00C04DC4" w:rsidRDefault="00C04DC4" w:rsidP="00C04DC4">
      <w:pPr>
        <w:rPr>
          <w:rStyle w:val="Accentuation"/>
          <w:sz w:val="22"/>
          <w:szCs w:val="22"/>
          <w:lang w:val="de-CH"/>
        </w:rPr>
      </w:pPr>
      <w:r w:rsidRPr="00C04DC4">
        <w:rPr>
          <w:rStyle w:val="Accentuation"/>
          <w:sz w:val="22"/>
          <w:szCs w:val="22"/>
          <w:lang w:val="de-CH"/>
        </w:rPr>
        <w:t xml:space="preserve">Sprint </w:t>
      </w:r>
      <w:proofErr w:type="gramStart"/>
      <w:r w:rsidRPr="00C04DC4">
        <w:rPr>
          <w:rStyle w:val="Accentuation"/>
          <w:sz w:val="22"/>
          <w:szCs w:val="22"/>
          <w:lang w:val="de-CH"/>
        </w:rPr>
        <w:t>5 :</w:t>
      </w:r>
      <w:proofErr w:type="gramEnd"/>
      <w:r w:rsidRPr="00C04DC4">
        <w:rPr>
          <w:rStyle w:val="Accentuation"/>
          <w:sz w:val="22"/>
          <w:szCs w:val="22"/>
          <w:lang w:val="de-CH"/>
        </w:rPr>
        <w:t xml:space="preserve"> 20.05 – 24.05</w:t>
      </w:r>
    </w:p>
    <w:p w14:paraId="179075FD" w14:textId="77777777" w:rsidR="00C04DC4" w:rsidRPr="00C04DC4" w:rsidRDefault="00C04DC4" w:rsidP="00C04DC4">
      <w:pPr>
        <w:rPr>
          <w:rStyle w:val="Accentuation"/>
          <w:sz w:val="22"/>
          <w:szCs w:val="22"/>
        </w:rPr>
      </w:pPr>
      <w:r w:rsidRPr="00C04DC4">
        <w:rPr>
          <w:rStyle w:val="Accentuation"/>
          <w:sz w:val="22"/>
          <w:szCs w:val="22"/>
        </w:rPr>
        <w:t>Sprint 6 : 27.05 – 31.05</w:t>
      </w:r>
    </w:p>
    <w:p w14:paraId="1C0B3C5C" w14:textId="77777777" w:rsidR="00C04DC4" w:rsidRPr="00C04DC4" w:rsidRDefault="00C04DC4" w:rsidP="00C04DC4">
      <w:pPr>
        <w:rPr>
          <w:rStyle w:val="Accentuation"/>
          <w:sz w:val="22"/>
          <w:szCs w:val="22"/>
        </w:rPr>
      </w:pPr>
      <w:r w:rsidRPr="00C04DC4">
        <w:rPr>
          <w:rStyle w:val="Accentuation"/>
          <w:sz w:val="22"/>
          <w:szCs w:val="22"/>
        </w:rPr>
        <w:t>Sprint 7 : 03.06 – 07.06</w:t>
      </w:r>
    </w:p>
    <w:p w14:paraId="78E0F3DE" w14:textId="15E8893B" w:rsidR="00C04DC4" w:rsidRPr="00C04DC4" w:rsidRDefault="00C04DC4" w:rsidP="00C04DC4">
      <w:pPr>
        <w:rPr>
          <w:rStyle w:val="Accentuation"/>
          <w:sz w:val="22"/>
          <w:szCs w:val="22"/>
        </w:rPr>
      </w:pPr>
      <w:proofErr w:type="gramStart"/>
      <w:r w:rsidRPr="00C04DC4">
        <w:rPr>
          <w:rStyle w:val="Accentuation"/>
          <w:sz w:val="22"/>
          <w:szCs w:val="22"/>
        </w:rPr>
        <w:t>planifie</w:t>
      </w:r>
      <w:proofErr w:type="gramEnd"/>
      <w:r w:rsidRPr="00C04DC4">
        <w:rPr>
          <w:rStyle w:val="Accentuation"/>
          <w:sz w:val="22"/>
          <w:szCs w:val="22"/>
        </w:rPr>
        <w:t xml:space="preserve"> initiale</w:t>
      </w:r>
    </w:p>
    <w:p w14:paraId="4CB2E9FC" w14:textId="77777777" w:rsidR="00D45608" w:rsidRPr="00D45608" w:rsidRDefault="00D45608" w:rsidP="00D45608">
      <w:pPr>
        <w:pStyle w:val="Corpsdetexte"/>
      </w:pPr>
    </w:p>
    <w:p w14:paraId="256A5D64" w14:textId="77777777" w:rsidR="007F30AE" w:rsidRPr="007F30AE" w:rsidRDefault="007F30AE" w:rsidP="008E53F9">
      <w:pPr>
        <w:pStyle w:val="Titre1"/>
      </w:pPr>
      <w:bookmarkStart w:id="40" w:name="_Toc532179957"/>
      <w:bookmarkStart w:id="41" w:name="_Toc165969641"/>
      <w:bookmarkStart w:id="42" w:name="_Toc164007805"/>
      <w:bookmarkStart w:id="43" w:name="_Toc165990087"/>
      <w:r w:rsidRPr="007F30AE">
        <w:t>Analyse</w:t>
      </w:r>
      <w:bookmarkEnd w:id="40"/>
      <w:bookmarkEnd w:id="41"/>
      <w:r w:rsidR="00446E95">
        <w:t xml:space="preserve"> fonctionnelle</w:t>
      </w:r>
      <w:bookmarkEnd w:id="42"/>
      <w:bookmarkEnd w:id="43"/>
    </w:p>
    <w:p w14:paraId="3EAC9BEB" w14:textId="5A1E95FC" w:rsidR="00ED3DCE" w:rsidRDefault="00ED3DCE" w:rsidP="00D45608">
      <w:pPr>
        <w:pStyle w:val="Titre2"/>
        <w:numPr>
          <w:ilvl w:val="0"/>
          <w:numId w:val="0"/>
        </w:numPr>
        <w:spacing w:after="4"/>
      </w:pPr>
      <w:bookmarkStart w:id="44" w:name="_Toc532179959"/>
      <w:bookmarkStart w:id="45" w:name="_Toc165969643"/>
    </w:p>
    <w:p w14:paraId="23C32D40" w14:textId="1D4BE505" w:rsidR="00ED3DCE" w:rsidRDefault="00D45608" w:rsidP="00D45608">
      <w:pPr>
        <w:pStyle w:val="Titre2"/>
      </w:pPr>
      <w:bookmarkStart w:id="46" w:name="_Toc165990088"/>
      <w:r>
        <w:t>Antoine</w:t>
      </w:r>
      <w:bookmarkEnd w:id="46"/>
    </w:p>
    <w:p w14:paraId="34189321" w14:textId="77777777" w:rsidR="00D45608" w:rsidRPr="00D45608" w:rsidRDefault="00D45608" w:rsidP="00D45608">
      <w:pPr>
        <w:pStyle w:val="Retraitcorpsdetexte"/>
      </w:pPr>
    </w:p>
    <w:p w14:paraId="1ECB0E52" w14:textId="77777777" w:rsidR="00D45608" w:rsidRDefault="00D45608" w:rsidP="00D45608">
      <w:pPr>
        <w:pStyle w:val="Titre3"/>
      </w:pPr>
      <w:bookmarkStart w:id="47" w:name="_Toc165990089"/>
      <w:r>
        <w:t>Home cinéma</w:t>
      </w:r>
      <w:bookmarkEnd w:id="47"/>
    </w:p>
    <w:p w14:paraId="6EF12159" w14:textId="77777777" w:rsidR="00D45608" w:rsidRDefault="00D45608" w:rsidP="00D45608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antoine</w:t>
      </w:r>
      <w:proofErr w:type="spellEnd"/>
      <w:r>
        <w:t xml:space="preserve"> </w:t>
      </w:r>
      <w:proofErr w:type="spellStart"/>
      <w:r>
        <w:t>fabre</w:t>
      </w:r>
      <w:proofErr w:type="spellEnd"/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D45608" w14:paraId="1BC7A4DD" w14:textId="77777777" w:rsidTr="00D456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95110" w14:textId="77777777" w:rsidR="00D45608" w:rsidRDefault="00D45608">
            <w:r>
              <w:t xml:space="preserve">En tant qu'utilisateur du </w:t>
            </w:r>
            <w:proofErr w:type="gramStart"/>
            <w:r>
              <w:t>bâtiment  Je</w:t>
            </w:r>
            <w:proofErr w:type="gramEnd"/>
            <w:r>
              <w:t xml:space="preserve"> veux un mini cinéma dans la salle D11 Afin d'enrichir ma culture cinématographique</w:t>
            </w:r>
          </w:p>
        </w:tc>
      </w:tr>
      <w:tr w:rsidR="00D45608" w14:paraId="022FC773" w14:textId="77777777" w:rsidTr="00D456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C61CA" w14:textId="77777777" w:rsidR="00D45608" w:rsidRDefault="00D4560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07"/>
              <w:gridCol w:w="7733"/>
            </w:tblGrid>
            <w:tr w:rsidR="00D45608" w14:paraId="03D7F5AB" w14:textId="77777777">
              <w:tc>
                <w:tcPr>
                  <w:tcW w:w="0" w:type="auto"/>
                  <w:hideMark/>
                </w:tcPr>
                <w:p w14:paraId="5710625D" w14:textId="77777777" w:rsidR="00D45608" w:rsidRDefault="00D45608">
                  <w:r>
                    <w:t>1. canapé</w:t>
                  </w:r>
                </w:p>
              </w:tc>
              <w:tc>
                <w:tcPr>
                  <w:tcW w:w="0" w:type="auto"/>
                  <w:hideMark/>
                </w:tcPr>
                <w:p w14:paraId="2A9A7DC7" w14:textId="77777777" w:rsidR="00D45608" w:rsidRDefault="00D45608">
                  <w:r>
                    <w:t xml:space="preserve">_*Étant donné*_il faut s'asseoir _*Lorsque*_ qu'on veut regarder un film _*Alors*_ il faut 6 canapés en rangé de 3 au milieu de la </w:t>
                  </w:r>
                  <w:proofErr w:type="spellStart"/>
                  <w:r>
                    <w:t>piece</w:t>
                  </w:r>
                  <w:proofErr w:type="spellEnd"/>
                </w:p>
              </w:tc>
            </w:tr>
            <w:tr w:rsidR="00D45608" w14:paraId="53BAA01A" w14:textId="77777777">
              <w:tc>
                <w:tcPr>
                  <w:tcW w:w="0" w:type="auto"/>
                  <w:hideMark/>
                </w:tcPr>
                <w:p w14:paraId="0EF84158" w14:textId="77777777" w:rsidR="00D45608" w:rsidRDefault="00D45608">
                  <w:r>
                    <w:t>2.  projecteur</w:t>
                  </w:r>
                </w:p>
              </w:tc>
              <w:tc>
                <w:tcPr>
                  <w:tcW w:w="0" w:type="auto"/>
                  <w:hideMark/>
                </w:tcPr>
                <w:p w14:paraId="64EF847D" w14:textId="77777777" w:rsidR="00D45608" w:rsidRDefault="00D45608">
                  <w:r>
                    <w:t xml:space="preserve">_*Étant donné*_ qu'il faut un support pour regarder quelque chose _*Lorsque*_ je veux regarder un </w:t>
                  </w:r>
                  <w:proofErr w:type="gramStart"/>
                  <w:r>
                    <w:t>film  _</w:t>
                  </w:r>
                  <w:proofErr w:type="gramEnd"/>
                  <w:r>
                    <w:t xml:space="preserve">*Alors*_ il faut un projecteur accroché au plafond qui projette le film sur le mur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la porte d'entrée (en entrant)</w:t>
                  </w:r>
                </w:p>
              </w:tc>
            </w:tr>
            <w:tr w:rsidR="00D45608" w14:paraId="41B777B2" w14:textId="77777777">
              <w:tc>
                <w:tcPr>
                  <w:tcW w:w="0" w:type="auto"/>
                  <w:hideMark/>
                </w:tcPr>
                <w:p w14:paraId="399CE67A" w14:textId="77777777" w:rsidR="00D45608" w:rsidRDefault="00D45608">
                  <w:r>
                    <w:t>3. table</w:t>
                  </w:r>
                </w:p>
              </w:tc>
              <w:tc>
                <w:tcPr>
                  <w:tcW w:w="0" w:type="auto"/>
                  <w:hideMark/>
                </w:tcPr>
                <w:p w14:paraId="5342B8C6" w14:textId="77777777" w:rsidR="00D45608" w:rsidRDefault="00D45608">
                  <w:proofErr w:type="gramStart"/>
                  <w:r>
                    <w:t>il</w:t>
                  </w:r>
                  <w:proofErr w:type="gramEnd"/>
                  <w:r>
                    <w:t xml:space="preserve"> y a des petites tables en bois entre les canapés.</w:t>
                  </w:r>
                </w:p>
              </w:tc>
            </w:tr>
            <w:tr w:rsidR="00D45608" w14:paraId="5A875E9B" w14:textId="77777777">
              <w:tc>
                <w:tcPr>
                  <w:tcW w:w="0" w:type="auto"/>
                  <w:hideMark/>
                </w:tcPr>
                <w:p w14:paraId="3677B37E" w14:textId="77777777" w:rsidR="00D45608" w:rsidRDefault="00D45608">
                  <w:r>
                    <w:t>4. ordinateur</w:t>
                  </w:r>
                </w:p>
              </w:tc>
              <w:tc>
                <w:tcPr>
                  <w:tcW w:w="0" w:type="auto"/>
                  <w:hideMark/>
                </w:tcPr>
                <w:p w14:paraId="292DBBB9" w14:textId="77777777" w:rsidR="00D45608" w:rsidRDefault="00D45608">
                  <w:proofErr w:type="gramStart"/>
                  <w:r>
                    <w:t>contre</w:t>
                  </w:r>
                  <w:proofErr w:type="gramEnd"/>
                  <w:r>
                    <w:t xml:space="preserve"> le mur de la porte il y a un PC pour gérer films. </w:t>
                  </w:r>
                  <w:proofErr w:type="gramStart"/>
                  <w:r>
                    <w:t>sur</w:t>
                  </w:r>
                  <w:proofErr w:type="gramEnd"/>
                  <w:r>
                    <w:t xml:space="preserve"> un petit bureau</w:t>
                  </w:r>
                </w:p>
              </w:tc>
            </w:tr>
            <w:tr w:rsidR="00D45608" w14:paraId="204FF5EE" w14:textId="77777777">
              <w:tc>
                <w:tcPr>
                  <w:tcW w:w="0" w:type="auto"/>
                  <w:hideMark/>
                </w:tcPr>
                <w:p w14:paraId="16453535" w14:textId="77777777" w:rsidR="00D45608" w:rsidRDefault="00D45608">
                  <w:r>
                    <w:t>5. hauts parleurs</w:t>
                  </w:r>
                </w:p>
              </w:tc>
              <w:tc>
                <w:tcPr>
                  <w:tcW w:w="0" w:type="auto"/>
                  <w:hideMark/>
                </w:tcPr>
                <w:p w14:paraId="7816DE02" w14:textId="77777777" w:rsidR="00D45608" w:rsidRDefault="00D45608">
                  <w:r>
                    <w:t xml:space="preserve">Il y a des hauts parleurs de chaque côté du mur où le film est projeter, la taille </w:t>
                  </w:r>
                  <w:proofErr w:type="spellStart"/>
                  <w:r>
                    <w:t>des</w:t>
                  </w:r>
                  <w:proofErr w:type="spellEnd"/>
                  <w:r>
                    <w:t xml:space="preserve"> ces hauts parleurs font la moitié du mur.</w:t>
                  </w:r>
                </w:p>
              </w:tc>
            </w:tr>
            <w:tr w:rsidR="00D45608" w14:paraId="41E3DC40" w14:textId="77777777">
              <w:tc>
                <w:tcPr>
                  <w:tcW w:w="0" w:type="auto"/>
                  <w:hideMark/>
                </w:tcPr>
                <w:p w14:paraId="369A6109" w14:textId="77777777" w:rsidR="00D45608" w:rsidRDefault="00D45608">
                  <w:proofErr w:type="gramStart"/>
                  <w:r>
                    <w:t>mur</w:t>
                  </w:r>
                  <w:proofErr w:type="gramEnd"/>
                  <w:r>
                    <w:t xml:space="preserve"> / sol et plafond</w:t>
                  </w:r>
                </w:p>
              </w:tc>
              <w:tc>
                <w:tcPr>
                  <w:tcW w:w="0" w:type="auto"/>
                  <w:hideMark/>
                </w:tcPr>
                <w:p w14:paraId="5B896B3D" w14:textId="77777777" w:rsidR="00D45608" w:rsidRDefault="00D45608">
                  <w:proofErr w:type="gramStart"/>
                  <w:r>
                    <w:t>les</w:t>
                  </w:r>
                  <w:proofErr w:type="gramEnd"/>
                  <w:r>
                    <w:t xml:space="preserve"> murs sont noir comme le sol et le plafond sauf le mur où le film est projeter qui est gris claire</w:t>
                  </w:r>
                </w:p>
              </w:tc>
            </w:tr>
            <w:tr w:rsidR="00D45608" w14:paraId="2A4D6A93" w14:textId="77777777">
              <w:tc>
                <w:tcPr>
                  <w:tcW w:w="0" w:type="auto"/>
                  <w:hideMark/>
                </w:tcPr>
                <w:p w14:paraId="5D855BF7" w14:textId="77777777" w:rsidR="00D45608" w:rsidRDefault="00D45608">
                  <w:proofErr w:type="gramStart"/>
                  <w:r>
                    <w:t>salle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6025EEF7" w14:textId="77777777" w:rsidR="00D45608" w:rsidRDefault="00D45608">
                  <w:proofErr w:type="gramStart"/>
                  <w:r>
                    <w:t>c'est</w:t>
                  </w:r>
                  <w:proofErr w:type="gramEnd"/>
                  <w:r>
                    <w:t xml:space="preserve"> en salle D11</w:t>
                  </w:r>
                </w:p>
              </w:tc>
            </w:tr>
            <w:tr w:rsidR="00D45608" w14:paraId="40D41BB4" w14:textId="77777777">
              <w:tc>
                <w:tcPr>
                  <w:tcW w:w="0" w:type="auto"/>
                  <w:hideMark/>
                </w:tcPr>
                <w:p w14:paraId="76FE5201" w14:textId="77777777" w:rsidR="00D45608" w:rsidRDefault="00D45608">
                  <w:proofErr w:type="gramStart"/>
                  <w:r>
                    <w:t>porte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159CF0F1" w14:textId="77777777" w:rsidR="00D45608" w:rsidRDefault="00D45608">
                  <w:proofErr w:type="gramStart"/>
                  <w:r>
                    <w:t>il</w:t>
                  </w:r>
                  <w:proofErr w:type="gramEnd"/>
                  <w:r>
                    <w:t xml:space="preserve"> y a une porte en bas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droite de la </w:t>
                  </w:r>
                  <w:proofErr w:type="spellStart"/>
                  <w:r>
                    <w:t>piece</w:t>
                  </w:r>
                  <w:proofErr w:type="spellEnd"/>
                </w:p>
              </w:tc>
            </w:tr>
          </w:tbl>
          <w:p w14:paraId="24378D2D" w14:textId="77777777" w:rsidR="00D45608" w:rsidRDefault="00D45608">
            <w:pPr>
              <w:rPr>
                <w:rFonts w:ascii="Calibri" w:eastAsia="Calibri" w:hAnsi="Calibri" w:cs="Calibri"/>
              </w:rPr>
            </w:pPr>
          </w:p>
        </w:tc>
      </w:tr>
    </w:tbl>
    <w:p w14:paraId="0753B553" w14:textId="2F6F5D81" w:rsidR="00ED3DCE" w:rsidRDefault="00ED3DCE" w:rsidP="00ED3DCE">
      <w:pPr>
        <w:spacing w:after="194"/>
        <w:ind w:left="14"/>
      </w:pPr>
    </w:p>
    <w:p w14:paraId="63D94E62" w14:textId="77777777" w:rsidR="00D45608" w:rsidRDefault="00D45608" w:rsidP="00D45608">
      <w:pPr>
        <w:pStyle w:val="Titre3"/>
        <w:numPr>
          <w:ilvl w:val="2"/>
          <w:numId w:val="11"/>
        </w:numPr>
      </w:pPr>
      <w:bookmarkStart w:id="48" w:name="_Toc165990090"/>
      <w:r>
        <w:t>Couloirs</w:t>
      </w:r>
      <w:bookmarkEnd w:id="48"/>
    </w:p>
    <w:p w14:paraId="22A0F64C" w14:textId="77777777" w:rsidR="00D45608" w:rsidRDefault="00D45608" w:rsidP="00D45608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antoine</w:t>
      </w:r>
      <w:proofErr w:type="spellEnd"/>
      <w:r>
        <w:t xml:space="preserve"> </w:t>
      </w:r>
      <w:proofErr w:type="spellStart"/>
      <w:r>
        <w:t>fabre</w:t>
      </w:r>
      <w:proofErr w:type="spellEnd"/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D45608" w14:paraId="174D9240" w14:textId="77777777" w:rsidTr="00D456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57C48" w14:textId="77777777" w:rsidR="00D45608" w:rsidRDefault="00D45608">
            <w:r>
              <w:t>En tant qu'élève Je veux des couloirs bien aménagé</w:t>
            </w:r>
          </w:p>
        </w:tc>
      </w:tr>
      <w:tr w:rsidR="00D45608" w14:paraId="1FBB20B8" w14:textId="77777777" w:rsidTr="00D456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06EA7" w14:textId="77777777" w:rsidR="00D45608" w:rsidRDefault="00D4560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31"/>
              <w:gridCol w:w="8309"/>
            </w:tblGrid>
            <w:tr w:rsidR="00D45608" w14:paraId="08829965" w14:textId="77777777">
              <w:tc>
                <w:tcPr>
                  <w:tcW w:w="0" w:type="auto"/>
                  <w:hideMark/>
                </w:tcPr>
                <w:p w14:paraId="43D1C87F" w14:textId="77777777" w:rsidR="00D45608" w:rsidRDefault="00D45608">
                  <w:proofErr w:type="gramStart"/>
                  <w:r>
                    <w:t>sol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62058315" w14:textId="77777777" w:rsidR="00D45608" w:rsidRDefault="00D45608">
                  <w:proofErr w:type="gramStart"/>
                  <w:r>
                    <w:t>le</w:t>
                  </w:r>
                  <w:proofErr w:type="gramEnd"/>
                  <w:r>
                    <w:t xml:space="preserve"> sol est de couleur bleu</w:t>
                  </w:r>
                </w:p>
              </w:tc>
            </w:tr>
            <w:tr w:rsidR="00D45608" w14:paraId="2BD023DA" w14:textId="77777777">
              <w:tc>
                <w:tcPr>
                  <w:tcW w:w="0" w:type="auto"/>
                  <w:hideMark/>
                </w:tcPr>
                <w:p w14:paraId="1543663A" w14:textId="77777777" w:rsidR="00D45608" w:rsidRDefault="00D45608">
                  <w:proofErr w:type="gramStart"/>
                  <w:r>
                    <w:t>tables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55B56AD4" w14:textId="77777777" w:rsidR="00D45608" w:rsidRDefault="00D45608">
                  <w:proofErr w:type="gramStart"/>
                  <w:r>
                    <w:t>il</w:t>
                  </w:r>
                  <w:proofErr w:type="gramEnd"/>
                  <w:r>
                    <w:t xml:space="preserve"> y a une table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chaque extrémités de chaque couloirs. </w:t>
                  </w:r>
                  <w:proofErr w:type="spellStart"/>
                  <w:proofErr w:type="gramStart"/>
                  <w:r>
                    <w:t>a</w:t>
                  </w:r>
                  <w:proofErr w:type="spellEnd"/>
                  <w:proofErr w:type="gramEnd"/>
                  <w:r>
                    <w:t xml:space="preserve"> chaque table il y a 4 chaises.</w:t>
                  </w:r>
                </w:p>
              </w:tc>
            </w:tr>
            <w:tr w:rsidR="00D45608" w14:paraId="27568011" w14:textId="77777777">
              <w:tc>
                <w:tcPr>
                  <w:tcW w:w="0" w:type="auto"/>
                  <w:hideMark/>
                </w:tcPr>
                <w:p w14:paraId="6AFC3E0E" w14:textId="77777777" w:rsidR="00D45608" w:rsidRDefault="00D45608">
                  <w:proofErr w:type="gramStart"/>
                  <w:r>
                    <w:lastRenderedPageBreak/>
                    <w:t>banc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69E59373" w14:textId="77777777" w:rsidR="00D45608" w:rsidRDefault="00D45608">
                  <w:proofErr w:type="gramStart"/>
                  <w:r>
                    <w:t>il</w:t>
                  </w:r>
                  <w:proofErr w:type="gramEnd"/>
                  <w:r>
                    <w:t xml:space="preserve"> y a 2 bancs dans chaque couloirs. </w:t>
                  </w:r>
                  <w:proofErr w:type="gramStart"/>
                  <w:r>
                    <w:t>ils</w:t>
                  </w:r>
                  <w:proofErr w:type="gramEnd"/>
                  <w:r>
                    <w:t xml:space="preserve"> sont de chaque côté du couloir. </w:t>
                  </w:r>
                  <w:proofErr w:type="gramStart"/>
                  <w:r>
                    <w:t>les</w:t>
                  </w:r>
                  <w:proofErr w:type="gramEnd"/>
                  <w:r>
                    <w:t xml:space="preserve"> bancs sont en bois blanc.</w:t>
                  </w:r>
                </w:p>
              </w:tc>
            </w:tr>
            <w:tr w:rsidR="00D45608" w14:paraId="62298403" w14:textId="77777777">
              <w:tc>
                <w:tcPr>
                  <w:tcW w:w="0" w:type="auto"/>
                  <w:hideMark/>
                </w:tcPr>
                <w:p w14:paraId="3C7BC51F" w14:textId="77777777" w:rsidR="00D45608" w:rsidRDefault="00D45608">
                  <w:proofErr w:type="gramStart"/>
                  <w:r>
                    <w:t>plantes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734611E5" w14:textId="77777777" w:rsidR="00D45608" w:rsidRDefault="00D45608">
                  <w:proofErr w:type="gramStart"/>
                  <w:r>
                    <w:t>il</w:t>
                  </w:r>
                  <w:proofErr w:type="gramEnd"/>
                  <w:r>
                    <w:t xml:space="preserve"> y a des 6 plantes de type grasses de taille moyenne par couloirs. </w:t>
                  </w:r>
                  <w:proofErr w:type="gramStart"/>
                  <w:r>
                    <w:t>il</w:t>
                  </w:r>
                  <w:proofErr w:type="gramEnd"/>
                  <w:r>
                    <w:t xml:space="preserve"> y a deux plantes qui entourent chaque bancs. </w:t>
                  </w:r>
                  <w:proofErr w:type="gramStart"/>
                  <w:r>
                    <w:t>il</w:t>
                  </w:r>
                  <w:proofErr w:type="gramEnd"/>
                  <w:r>
                    <w:t xml:space="preserve"> y a une plante qui est près de chaque tables.</w:t>
                  </w:r>
                </w:p>
              </w:tc>
            </w:tr>
          </w:tbl>
          <w:p w14:paraId="6DBA50D0" w14:textId="77777777" w:rsidR="00D45608" w:rsidRDefault="00D45608">
            <w:pPr>
              <w:rPr>
                <w:rFonts w:ascii="Calibri" w:eastAsia="Calibri" w:hAnsi="Calibri" w:cs="Calibri"/>
              </w:rPr>
            </w:pPr>
          </w:p>
        </w:tc>
      </w:tr>
    </w:tbl>
    <w:p w14:paraId="68E2EEB6" w14:textId="77777777" w:rsidR="00D45608" w:rsidRDefault="00D45608" w:rsidP="00D45608">
      <w:pPr>
        <w:rPr>
          <w:rFonts w:ascii="Calibri" w:eastAsia="Calibri" w:hAnsi="Calibri" w:cs="Calibri"/>
        </w:rPr>
      </w:pPr>
    </w:p>
    <w:p w14:paraId="5F73CE5B" w14:textId="77777777" w:rsidR="00CD5661" w:rsidRDefault="00CD5661" w:rsidP="00CD5661">
      <w:pPr>
        <w:pStyle w:val="Titre3"/>
        <w:numPr>
          <w:ilvl w:val="2"/>
          <w:numId w:val="22"/>
        </w:numPr>
      </w:pPr>
      <w:bookmarkStart w:id="49" w:name="_Toc165990091"/>
      <w:r>
        <w:t>Espace Pic-Nic</w:t>
      </w:r>
      <w:bookmarkEnd w:id="49"/>
    </w:p>
    <w:p w14:paraId="78C06088" w14:textId="77777777" w:rsidR="00CD5661" w:rsidRDefault="00CD5661" w:rsidP="00CD5661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antoine</w:t>
      </w:r>
      <w:proofErr w:type="spellEnd"/>
      <w:r>
        <w:t xml:space="preserve"> </w:t>
      </w:r>
      <w:proofErr w:type="spellStart"/>
      <w:r>
        <w:t>fabre</w:t>
      </w:r>
      <w:proofErr w:type="spellEnd"/>
      <w:r>
        <w:t>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  <w:tblPrChange w:id="50" w:author="Antoine Fabre" w:date="2024-05-14T15:42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10" w:type="dxa"/>
              <w:right w:w="1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9060"/>
        <w:tblGridChange w:id="51">
          <w:tblGrid>
            <w:gridCol w:w="9060"/>
          </w:tblGrid>
        </w:tblGridChange>
      </w:tblGrid>
      <w:tr w:rsidR="00CD5661" w14:paraId="5FB2B98F" w14:textId="77777777" w:rsidTr="000F18EA">
        <w:tc>
          <w:tcPr>
            <w:tcW w:w="0" w:type="auto"/>
            <w:tcPrChange w:id="52" w:author="Antoine Fabre" w:date="2024-05-14T15:42:00Z">
              <w:tcPr>
                <w:tcW w:w="0" w:type="auto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7443BB1" w14:textId="77777777" w:rsidR="00CD5661" w:rsidRDefault="00CD5661" w:rsidP="000F18EA">
            <w:r>
              <w:t xml:space="preserve">En tant </w:t>
            </w:r>
            <w:proofErr w:type="gramStart"/>
            <w:r>
              <w:t>qu'étudiant  Je</w:t>
            </w:r>
            <w:proofErr w:type="gramEnd"/>
            <w:r>
              <w:t xml:space="preserve"> veux un espace Pic-Nic pour avoir un espace où manger</w:t>
            </w:r>
          </w:p>
        </w:tc>
      </w:tr>
      <w:tr w:rsidR="00CD5661" w14:paraId="2436EA98" w14:textId="77777777" w:rsidTr="000F18EA">
        <w:tc>
          <w:tcPr>
            <w:tcW w:w="0" w:type="auto"/>
            <w:tcPrChange w:id="53" w:author="Antoine Fabre" w:date="2024-05-14T15:42:00Z">
              <w:tcPr>
                <w:tcW w:w="0" w:type="auto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6858EFE" w14:textId="77777777" w:rsidR="00CD5661" w:rsidRDefault="00CD5661" w:rsidP="000F18EA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  <w:tblPrChange w:id="54" w:author="Antoine Fabre" w:date="2024-05-14T15:42:00Z">
                <w:tblPr>
                  <w:tblW w:w="0" w:type="auto"/>
                  <w:tblCellMar>
                    <w:left w:w="10" w:type="dxa"/>
                    <w:right w:w="10" w:type="dxa"/>
                  </w:tblCellMar>
                  <w:tblLook w:val="04A0" w:firstRow="1" w:lastRow="0" w:firstColumn="1" w:lastColumn="0" w:noHBand="0" w:noVBand="1"/>
                </w:tblPr>
              </w:tblPrChange>
            </w:tblPr>
            <w:tblGrid>
              <w:gridCol w:w="1119"/>
              <w:gridCol w:w="7921"/>
              <w:tblGridChange w:id="55">
                <w:tblGrid>
                  <w:gridCol w:w="1112"/>
                  <w:gridCol w:w="7"/>
                  <w:gridCol w:w="7921"/>
                </w:tblGrid>
              </w:tblGridChange>
            </w:tblGrid>
            <w:tr w:rsidR="00CD5661" w14:paraId="14349CD2" w14:textId="77777777" w:rsidTr="000F18EA">
              <w:tc>
                <w:tcPr>
                  <w:tcW w:w="0" w:type="auto"/>
                  <w:tcPrChange w:id="56" w:author="Antoine Fabre" w:date="2024-05-14T15:42:00Z">
                    <w:tcPr>
                      <w:tcW w:w="0" w:type="auto"/>
                    </w:tcPr>
                  </w:tcPrChange>
                </w:tcPr>
                <w:p w14:paraId="2CCBA3A1" w14:textId="77777777" w:rsidR="00CD5661" w:rsidRDefault="00CD5661" w:rsidP="000F18EA">
                  <w:proofErr w:type="gramStart"/>
                  <w:r>
                    <w:t>table</w:t>
                  </w:r>
                  <w:proofErr w:type="gramEnd"/>
                </w:p>
              </w:tc>
              <w:tc>
                <w:tcPr>
                  <w:tcW w:w="0" w:type="auto"/>
                  <w:tcPrChange w:id="57" w:author="Antoine Fabre" w:date="2024-05-14T15:42:00Z">
                    <w:tcPr>
                      <w:tcW w:w="0" w:type="auto"/>
                      <w:gridSpan w:val="2"/>
                    </w:tcPr>
                  </w:tcPrChange>
                </w:tcPr>
                <w:p w14:paraId="1B512CE9" w14:textId="77777777" w:rsidR="00CD5661" w:rsidRDefault="00CD5661" w:rsidP="000F18EA">
                  <w:proofErr w:type="gramStart"/>
                  <w:r>
                    <w:t>il</w:t>
                  </w:r>
                  <w:proofErr w:type="gramEnd"/>
                  <w:r>
                    <w:t xml:space="preserve"> y a 5 tables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Pic-Nic avec 5 chaises par table. </w:t>
                  </w:r>
                  <w:proofErr w:type="gramStart"/>
                  <w:r>
                    <w:t>une</w:t>
                  </w:r>
                  <w:proofErr w:type="gramEnd"/>
                  <w:r>
                    <w:t xml:space="preserve"> tables est rectangulaire et en bois.</w:t>
                  </w:r>
                </w:p>
              </w:tc>
            </w:tr>
            <w:tr w:rsidR="00CD5661" w14:paraId="45E4BD81" w14:textId="77777777" w:rsidTr="000F18EA">
              <w:tc>
                <w:tcPr>
                  <w:tcW w:w="0" w:type="auto"/>
                  <w:tcPrChange w:id="58" w:author="Antoine Fabre" w:date="2024-05-14T15:42:00Z">
                    <w:tcPr>
                      <w:tcW w:w="0" w:type="auto"/>
                    </w:tcPr>
                  </w:tcPrChange>
                </w:tcPr>
                <w:p w14:paraId="4170E447" w14:textId="77777777" w:rsidR="00CD5661" w:rsidRDefault="00CD5661" w:rsidP="000F18EA">
                  <w:proofErr w:type="gramStart"/>
                  <w:r>
                    <w:t>micro</w:t>
                  </w:r>
                  <w:proofErr w:type="gramEnd"/>
                  <w:r>
                    <w:t>-onde</w:t>
                  </w:r>
                </w:p>
              </w:tc>
              <w:tc>
                <w:tcPr>
                  <w:tcW w:w="0" w:type="auto"/>
                  <w:tcPrChange w:id="59" w:author="Antoine Fabre" w:date="2024-05-14T15:42:00Z">
                    <w:tcPr>
                      <w:tcW w:w="0" w:type="auto"/>
                      <w:gridSpan w:val="2"/>
                    </w:tcPr>
                  </w:tcPrChange>
                </w:tcPr>
                <w:p w14:paraId="22F25648" w14:textId="77777777" w:rsidR="00CD5661" w:rsidRDefault="00CD5661" w:rsidP="000F18EA">
                  <w:proofErr w:type="gramStart"/>
                  <w:r>
                    <w:t>il</w:t>
                  </w:r>
                  <w:proofErr w:type="gramEnd"/>
                  <w:r>
                    <w:t xml:space="preserve"> y a 4 micro-ondes posé sur un meuble avec dedans des verres</w:t>
                  </w:r>
                </w:p>
              </w:tc>
            </w:tr>
            <w:tr w:rsidR="00CD5661" w14:paraId="77354AFB" w14:textId="77777777" w:rsidTr="000F18EA">
              <w:trPr>
                <w:ins w:id="60" w:author="Antoine Fabre" w:date="2024-05-14T15:42:00Z"/>
              </w:trPr>
              <w:tc>
                <w:tcPr>
                  <w:tcW w:w="0" w:type="auto"/>
                </w:tcPr>
                <w:p w14:paraId="7346E44A" w14:textId="77777777" w:rsidR="00CD5661" w:rsidRDefault="00CD5661" w:rsidP="000F18EA">
                  <w:pPr>
                    <w:rPr>
                      <w:ins w:id="61" w:author="Antoine Fabre" w:date="2024-05-14T15:42:00Z"/>
                    </w:rPr>
                  </w:pPr>
                  <w:proofErr w:type="gramStart"/>
                  <w:ins w:id="62" w:author="Antoine Fabre" w:date="2024-05-14T15:42:00Z">
                    <w:r>
                      <w:t>porte</w:t>
                    </w:r>
                    <w:proofErr w:type="gramEnd"/>
                  </w:ins>
                </w:p>
              </w:tc>
              <w:tc>
                <w:tcPr>
                  <w:tcW w:w="0" w:type="auto"/>
                </w:tcPr>
                <w:p w14:paraId="01B0D057" w14:textId="77777777" w:rsidR="00CD5661" w:rsidRDefault="00CD5661" w:rsidP="000F18EA">
                  <w:pPr>
                    <w:rPr>
                      <w:ins w:id="63" w:author="Antoine Fabre" w:date="2024-05-14T15:42:00Z"/>
                    </w:rPr>
                  </w:pPr>
                  <w:proofErr w:type="gramStart"/>
                  <w:ins w:id="64" w:author="Antoine Fabre" w:date="2024-05-14T15:42:00Z">
                    <w:r>
                      <w:t>il</w:t>
                    </w:r>
                    <w:proofErr w:type="gramEnd"/>
                    <w:r>
                      <w:t xml:space="preserve"> y a une porte en bois </w:t>
                    </w:r>
                    <w:proofErr w:type="spellStart"/>
                    <w:r>
                      <w:t>a</w:t>
                    </w:r>
                    <w:proofErr w:type="spellEnd"/>
                    <w:r>
                      <w:t xml:space="preserve"> droite du mur qui relie le couloir a la </w:t>
                    </w:r>
                    <w:proofErr w:type="spellStart"/>
                    <w:r>
                      <w:t>piece</w:t>
                    </w:r>
                    <w:proofErr w:type="spellEnd"/>
                  </w:ins>
                </w:p>
              </w:tc>
            </w:tr>
            <w:tr w:rsidR="00CD5661" w14:paraId="79DBB77F" w14:textId="77777777" w:rsidTr="000F18EA">
              <w:trPr>
                <w:ins w:id="65" w:author="Antoine Fabre" w:date="2024-05-14T15:42:00Z"/>
              </w:trPr>
              <w:tc>
                <w:tcPr>
                  <w:tcW w:w="0" w:type="auto"/>
                </w:tcPr>
                <w:p w14:paraId="528A73EC" w14:textId="77777777" w:rsidR="00CD5661" w:rsidRDefault="00CD5661" w:rsidP="000F18EA">
                  <w:pPr>
                    <w:rPr>
                      <w:ins w:id="66" w:author="Antoine Fabre" w:date="2024-05-14T15:42:00Z"/>
                    </w:rPr>
                  </w:pPr>
                  <w:proofErr w:type="spellStart"/>
                  <w:proofErr w:type="gramStart"/>
                  <w:ins w:id="67" w:author="Antoine Fabre" w:date="2024-05-14T15:42:00Z">
                    <w:r>
                      <w:t>fenetre</w:t>
                    </w:r>
                    <w:proofErr w:type="spellEnd"/>
                    <w:proofErr w:type="gramEnd"/>
                  </w:ins>
                </w:p>
              </w:tc>
              <w:tc>
                <w:tcPr>
                  <w:tcW w:w="0" w:type="auto"/>
                </w:tcPr>
                <w:p w14:paraId="248E1581" w14:textId="77777777" w:rsidR="00CD5661" w:rsidRDefault="00CD5661" w:rsidP="000F18EA">
                  <w:pPr>
                    <w:rPr>
                      <w:ins w:id="68" w:author="Antoine Fabre" w:date="2024-05-14T15:42:00Z"/>
                    </w:rPr>
                  </w:pPr>
                  <w:proofErr w:type="gramStart"/>
                  <w:ins w:id="69" w:author="Antoine Fabre" w:date="2024-05-14T15:42:00Z">
                    <w:r>
                      <w:t>il</w:t>
                    </w:r>
                    <w:proofErr w:type="gramEnd"/>
                    <w:r>
                      <w:t xml:space="preserve"> y a une baie vitrée fait 5 </w:t>
                    </w:r>
                    <w:proofErr w:type="spellStart"/>
                    <w:r>
                      <w:t>metres</w:t>
                    </w:r>
                    <w:proofErr w:type="spellEnd"/>
                    <w:r>
                      <w:t xml:space="preserve"> de long et 2 </w:t>
                    </w:r>
                    <w:proofErr w:type="spellStart"/>
                    <w:r>
                      <w:t>metres</w:t>
                    </w:r>
                    <w:proofErr w:type="spellEnd"/>
                    <w:r>
                      <w:t xml:space="preserve"> le hauteur</w:t>
                    </w:r>
                  </w:ins>
                </w:p>
              </w:tc>
            </w:tr>
          </w:tbl>
          <w:p w14:paraId="7D1B87D5" w14:textId="77777777" w:rsidR="00CD5661" w:rsidRDefault="00CD5661" w:rsidP="000F18EA">
            <w:pPr>
              <w:rPr>
                <w:rPrChange w:id="70" w:author="Antoine Fabre" w:date="2024-05-14T15:42:00Z">
                  <w:rPr>
                    <w:rFonts w:ascii="Calibri" w:hAnsi="Calibri"/>
                  </w:rPr>
                </w:rPrChange>
              </w:rPr>
            </w:pPr>
          </w:p>
        </w:tc>
      </w:tr>
    </w:tbl>
    <w:p w14:paraId="63244EC3" w14:textId="77777777" w:rsidR="00D45608" w:rsidRDefault="00D45608" w:rsidP="00ED3DCE">
      <w:pPr>
        <w:spacing w:after="194"/>
        <w:ind w:left="14"/>
      </w:pPr>
    </w:p>
    <w:p w14:paraId="0F6205C0" w14:textId="77777777" w:rsidR="00D45608" w:rsidRDefault="00D45608" w:rsidP="00D45608">
      <w:pPr>
        <w:pStyle w:val="Titre3"/>
        <w:numPr>
          <w:ilvl w:val="2"/>
          <w:numId w:val="13"/>
        </w:numPr>
      </w:pPr>
      <w:bookmarkStart w:id="71" w:name="_Toc165990092"/>
      <w:proofErr w:type="gramStart"/>
      <w:r>
        <w:t>toilettes</w:t>
      </w:r>
      <w:proofErr w:type="gramEnd"/>
      <w:r>
        <w:t xml:space="preserve"> hommes</w:t>
      </w:r>
      <w:bookmarkEnd w:id="71"/>
    </w:p>
    <w:p w14:paraId="3E834847" w14:textId="77777777" w:rsidR="00D45608" w:rsidRDefault="00D45608" w:rsidP="00D45608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antoine</w:t>
      </w:r>
      <w:proofErr w:type="spellEnd"/>
      <w:r>
        <w:t xml:space="preserve"> </w:t>
      </w:r>
      <w:proofErr w:type="spellStart"/>
      <w:r>
        <w:t>fabre</w:t>
      </w:r>
      <w:proofErr w:type="spellEnd"/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D45608" w14:paraId="28D5E542" w14:textId="77777777" w:rsidTr="00D456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8A81B" w14:textId="77777777" w:rsidR="00D45608" w:rsidRDefault="00D45608">
            <w:r>
              <w:t>En tant qu'utilisateur du bâtiment   Je veux des toilettes Afin de faire mes besoins</w:t>
            </w:r>
          </w:p>
        </w:tc>
      </w:tr>
      <w:tr w:rsidR="00D45608" w14:paraId="43BB0C56" w14:textId="77777777" w:rsidTr="00D456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8D976" w14:textId="77777777" w:rsidR="00D45608" w:rsidRDefault="00D4560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418"/>
              <w:gridCol w:w="7622"/>
            </w:tblGrid>
            <w:tr w:rsidR="00D45608" w14:paraId="3AFAE3E5" w14:textId="77777777">
              <w:tc>
                <w:tcPr>
                  <w:tcW w:w="0" w:type="auto"/>
                  <w:hideMark/>
                </w:tcPr>
                <w:p w14:paraId="244B5E75" w14:textId="77777777" w:rsidR="00D45608" w:rsidRDefault="00D45608">
                  <w:proofErr w:type="gramStart"/>
                  <w:r>
                    <w:t>lavabo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7A737921" w14:textId="77777777" w:rsidR="00D45608" w:rsidRDefault="00D45608">
                  <w:proofErr w:type="gramStart"/>
                  <w:r>
                    <w:t>chaque</w:t>
                  </w:r>
                  <w:proofErr w:type="gramEnd"/>
                  <w:r>
                    <w:t xml:space="preserve"> lavabo a ses propres toilettes</w:t>
                  </w:r>
                </w:p>
              </w:tc>
            </w:tr>
            <w:tr w:rsidR="00D45608" w14:paraId="383DA887" w14:textId="77777777">
              <w:tc>
                <w:tcPr>
                  <w:tcW w:w="0" w:type="auto"/>
                  <w:hideMark/>
                </w:tcPr>
                <w:p w14:paraId="46059A3D" w14:textId="77777777" w:rsidR="00D45608" w:rsidRDefault="00D45608">
                  <w:proofErr w:type="gramStart"/>
                  <w:r>
                    <w:t>lieu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5FFAEC07" w14:textId="77777777" w:rsidR="00D45608" w:rsidRDefault="00D45608">
                  <w:proofErr w:type="gramStart"/>
                  <w:r>
                    <w:t>les</w:t>
                  </w:r>
                  <w:proofErr w:type="gramEnd"/>
                  <w:r>
                    <w:t xml:space="preserve"> toilettes sont dans les salles D15</w:t>
                  </w:r>
                </w:p>
              </w:tc>
            </w:tr>
            <w:tr w:rsidR="00D45608" w14:paraId="1375A825" w14:textId="77777777">
              <w:tc>
                <w:tcPr>
                  <w:tcW w:w="0" w:type="auto"/>
                  <w:hideMark/>
                </w:tcPr>
                <w:p w14:paraId="307710AC" w14:textId="77777777" w:rsidR="00D45608" w:rsidRDefault="00D45608">
                  <w:proofErr w:type="gramStart"/>
                  <w:r>
                    <w:t>nombre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62C750DA" w14:textId="77777777" w:rsidR="00D45608" w:rsidRDefault="00D45608">
                  <w:proofErr w:type="gramStart"/>
                  <w:r>
                    <w:t>il</w:t>
                  </w:r>
                  <w:proofErr w:type="gramEnd"/>
                  <w:r>
                    <w:t xml:space="preserve"> y a 3 cabines de toilettes par salles</w:t>
                  </w:r>
                </w:p>
              </w:tc>
            </w:tr>
            <w:tr w:rsidR="00D45608" w14:paraId="1F57107C" w14:textId="77777777">
              <w:tc>
                <w:tcPr>
                  <w:tcW w:w="0" w:type="auto"/>
                  <w:hideMark/>
                </w:tcPr>
                <w:p w14:paraId="23C04AF7" w14:textId="77777777" w:rsidR="00D45608" w:rsidRDefault="00D45608">
                  <w:proofErr w:type="gramStart"/>
                  <w:r>
                    <w:t>cabines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2308B010" w14:textId="77777777" w:rsidR="00D45608" w:rsidRDefault="00D45608">
                  <w:proofErr w:type="gramStart"/>
                  <w:r>
                    <w:t>dans</w:t>
                  </w:r>
                  <w:proofErr w:type="gramEnd"/>
                  <w:r>
                    <w:t xml:space="preserve"> chaque cabine il y a du papier toilette ensuite il y a aussi une brosse a toilette. </w:t>
                  </w:r>
                  <w:proofErr w:type="spellStart"/>
                  <w:proofErr w:type="gramStart"/>
                  <w:r>
                    <w:t>a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du lavabo il y a du savon.</w:t>
                  </w:r>
                </w:p>
              </w:tc>
            </w:tr>
            <w:tr w:rsidR="00D45608" w14:paraId="4EBE4D83" w14:textId="77777777">
              <w:tc>
                <w:tcPr>
                  <w:tcW w:w="0" w:type="auto"/>
                  <w:hideMark/>
                </w:tcPr>
                <w:p w14:paraId="6A202123" w14:textId="77777777" w:rsidR="00D45608" w:rsidRDefault="00D45608">
                  <w:proofErr w:type="gramStart"/>
                  <w:r>
                    <w:t>emplacement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6DA42F7A" w14:textId="77777777" w:rsidR="00D45608" w:rsidRDefault="00D45608">
                  <w:proofErr w:type="gramStart"/>
                  <w:r>
                    <w:t>les</w:t>
                  </w:r>
                  <w:proofErr w:type="gramEnd"/>
                  <w:r>
                    <w:t xml:space="preserve"> cabines de toilettes sont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la porte</w:t>
                  </w:r>
                </w:p>
              </w:tc>
            </w:tr>
            <w:tr w:rsidR="00D45608" w14:paraId="66191F73" w14:textId="77777777">
              <w:tc>
                <w:tcPr>
                  <w:tcW w:w="0" w:type="auto"/>
                  <w:hideMark/>
                </w:tcPr>
                <w:p w14:paraId="75B06D88" w14:textId="77777777" w:rsidR="00D45608" w:rsidRDefault="00D45608">
                  <w:proofErr w:type="gramStart"/>
                  <w:r>
                    <w:t>entrée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0C66FD89" w14:textId="77777777" w:rsidR="00D45608" w:rsidRDefault="00D45608">
                  <w:proofErr w:type="gramStart"/>
                  <w:r>
                    <w:t>un</w:t>
                  </w:r>
                  <w:proofErr w:type="gramEnd"/>
                  <w:r>
                    <w:t xml:space="preserve"> panneau sur la porte d'entrée dit que seul les hommes sont autorisés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entrer.</w:t>
                  </w:r>
                </w:p>
              </w:tc>
            </w:tr>
          </w:tbl>
          <w:p w14:paraId="6CD85ED5" w14:textId="77777777" w:rsidR="00D45608" w:rsidRDefault="00D45608">
            <w:pPr>
              <w:rPr>
                <w:rFonts w:ascii="Calibri" w:eastAsia="Calibri" w:hAnsi="Calibri" w:cs="Calibri"/>
              </w:rPr>
            </w:pPr>
          </w:p>
        </w:tc>
      </w:tr>
    </w:tbl>
    <w:p w14:paraId="099AC7BF" w14:textId="77777777" w:rsidR="00D45608" w:rsidRDefault="00D45608" w:rsidP="00ED3DCE">
      <w:pPr>
        <w:spacing w:after="194"/>
        <w:ind w:left="14"/>
      </w:pPr>
    </w:p>
    <w:p w14:paraId="2B9A1F56" w14:textId="77777777" w:rsidR="00D45608" w:rsidRDefault="00D45608" w:rsidP="00D45608">
      <w:pPr>
        <w:pStyle w:val="Titre3"/>
        <w:numPr>
          <w:ilvl w:val="2"/>
          <w:numId w:val="14"/>
        </w:numPr>
      </w:pPr>
      <w:bookmarkStart w:id="72" w:name="_Toc165990093"/>
      <w:proofErr w:type="gramStart"/>
      <w:r>
        <w:t>toilettes</w:t>
      </w:r>
      <w:proofErr w:type="gramEnd"/>
      <w:r>
        <w:t xml:space="preserve"> Femmes</w:t>
      </w:r>
      <w:bookmarkEnd w:id="72"/>
    </w:p>
    <w:p w14:paraId="52B0F511" w14:textId="77777777" w:rsidR="00D45608" w:rsidRDefault="00D45608" w:rsidP="00D45608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antoine</w:t>
      </w:r>
      <w:proofErr w:type="spellEnd"/>
      <w:r>
        <w:t xml:space="preserve"> </w:t>
      </w:r>
      <w:proofErr w:type="spellStart"/>
      <w:r>
        <w:t>fabre</w:t>
      </w:r>
      <w:proofErr w:type="spellEnd"/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D45608" w14:paraId="16195070" w14:textId="77777777" w:rsidTr="00D456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66A4F" w14:textId="77777777" w:rsidR="00D45608" w:rsidRDefault="00D45608">
            <w:r>
              <w:t>En tant qu'utilisatrice du bâtiment   Je veux des toilettes Afin de faire mes besoins</w:t>
            </w:r>
          </w:p>
        </w:tc>
      </w:tr>
      <w:tr w:rsidR="00D45608" w14:paraId="55F34876" w14:textId="77777777" w:rsidTr="00D456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F9634" w14:textId="77777777" w:rsidR="00D45608" w:rsidRDefault="00D4560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418"/>
              <w:gridCol w:w="7622"/>
            </w:tblGrid>
            <w:tr w:rsidR="00D45608" w14:paraId="292BC398" w14:textId="77777777">
              <w:tc>
                <w:tcPr>
                  <w:tcW w:w="0" w:type="auto"/>
                  <w:hideMark/>
                </w:tcPr>
                <w:p w14:paraId="10A2279A" w14:textId="77777777" w:rsidR="00D45608" w:rsidRDefault="00D45608">
                  <w:proofErr w:type="gramStart"/>
                  <w:r>
                    <w:t>lavabo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37D60933" w14:textId="77777777" w:rsidR="00D45608" w:rsidRDefault="00D45608">
                  <w:proofErr w:type="gramStart"/>
                  <w:r>
                    <w:t>chaque</w:t>
                  </w:r>
                  <w:proofErr w:type="gramEnd"/>
                  <w:r>
                    <w:t xml:space="preserve"> lavabo a ses propres toilettes</w:t>
                  </w:r>
                </w:p>
              </w:tc>
            </w:tr>
            <w:tr w:rsidR="00D45608" w14:paraId="4D086D0B" w14:textId="77777777">
              <w:tc>
                <w:tcPr>
                  <w:tcW w:w="0" w:type="auto"/>
                  <w:hideMark/>
                </w:tcPr>
                <w:p w14:paraId="0EFB5E70" w14:textId="77777777" w:rsidR="00D45608" w:rsidRDefault="00D45608">
                  <w:proofErr w:type="gramStart"/>
                  <w:r>
                    <w:t>lieu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5C629559" w14:textId="77777777" w:rsidR="00D45608" w:rsidRDefault="00D45608">
                  <w:proofErr w:type="gramStart"/>
                  <w:r>
                    <w:t>les</w:t>
                  </w:r>
                  <w:proofErr w:type="gramEnd"/>
                  <w:r>
                    <w:t xml:space="preserve"> toilettes sont dans les salles D17</w:t>
                  </w:r>
                </w:p>
              </w:tc>
            </w:tr>
            <w:tr w:rsidR="00D45608" w14:paraId="18E9BCE4" w14:textId="77777777">
              <w:tc>
                <w:tcPr>
                  <w:tcW w:w="0" w:type="auto"/>
                  <w:hideMark/>
                </w:tcPr>
                <w:p w14:paraId="574C268C" w14:textId="77777777" w:rsidR="00D45608" w:rsidRDefault="00D45608">
                  <w:proofErr w:type="gramStart"/>
                  <w:r>
                    <w:t>nombre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1F6FA3C0" w14:textId="77777777" w:rsidR="00D45608" w:rsidRDefault="00D45608">
                  <w:proofErr w:type="gramStart"/>
                  <w:r>
                    <w:t>il</w:t>
                  </w:r>
                  <w:proofErr w:type="gramEnd"/>
                  <w:r>
                    <w:t xml:space="preserve"> y a 3 cabines de toilettes par salles</w:t>
                  </w:r>
                </w:p>
              </w:tc>
            </w:tr>
            <w:tr w:rsidR="00D45608" w14:paraId="0999EF01" w14:textId="77777777">
              <w:tc>
                <w:tcPr>
                  <w:tcW w:w="0" w:type="auto"/>
                  <w:hideMark/>
                </w:tcPr>
                <w:p w14:paraId="5A003CE3" w14:textId="77777777" w:rsidR="00D45608" w:rsidRDefault="00D45608">
                  <w:proofErr w:type="gramStart"/>
                  <w:r>
                    <w:t>cabines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562CA3EF" w14:textId="77777777" w:rsidR="00D45608" w:rsidRDefault="00D45608">
                  <w:proofErr w:type="gramStart"/>
                  <w:r>
                    <w:t>dans</w:t>
                  </w:r>
                  <w:proofErr w:type="gramEnd"/>
                  <w:r>
                    <w:t xml:space="preserve"> chaque cabine il y a du papier toilette ensuite il y a aussi une brosse a toilette. </w:t>
                  </w:r>
                  <w:proofErr w:type="spellStart"/>
                  <w:proofErr w:type="gramStart"/>
                  <w:r>
                    <w:t>a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du lavabo il y a du savon.</w:t>
                  </w:r>
                </w:p>
              </w:tc>
            </w:tr>
            <w:tr w:rsidR="00D45608" w14:paraId="00A93818" w14:textId="77777777">
              <w:tc>
                <w:tcPr>
                  <w:tcW w:w="0" w:type="auto"/>
                  <w:hideMark/>
                </w:tcPr>
                <w:p w14:paraId="7172B168" w14:textId="77777777" w:rsidR="00D45608" w:rsidRDefault="00D45608">
                  <w:proofErr w:type="gramStart"/>
                  <w:r>
                    <w:t>emplacement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580CDDE3" w14:textId="77777777" w:rsidR="00D45608" w:rsidRDefault="00D45608">
                  <w:proofErr w:type="gramStart"/>
                  <w:r>
                    <w:t>les</w:t>
                  </w:r>
                  <w:proofErr w:type="gramEnd"/>
                  <w:r>
                    <w:t xml:space="preserve"> cabines de toilettes sont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la porte</w:t>
                  </w:r>
                </w:p>
              </w:tc>
            </w:tr>
            <w:tr w:rsidR="00D45608" w14:paraId="70402928" w14:textId="77777777">
              <w:tc>
                <w:tcPr>
                  <w:tcW w:w="0" w:type="auto"/>
                  <w:hideMark/>
                </w:tcPr>
                <w:p w14:paraId="76D99009" w14:textId="77777777" w:rsidR="00D45608" w:rsidRDefault="00D45608">
                  <w:proofErr w:type="gramStart"/>
                  <w:r>
                    <w:t>entrée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1377A6A1" w14:textId="77777777" w:rsidR="00D45608" w:rsidRDefault="00D45608">
                  <w:proofErr w:type="gramStart"/>
                  <w:r>
                    <w:t>un</w:t>
                  </w:r>
                  <w:proofErr w:type="gramEnd"/>
                  <w:r>
                    <w:t xml:space="preserve"> panneau sur la porte d'entrée dit que seul les femmes sont autorisées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entrer</w:t>
                  </w:r>
                </w:p>
              </w:tc>
            </w:tr>
          </w:tbl>
          <w:p w14:paraId="6877C5FC" w14:textId="77777777" w:rsidR="00D45608" w:rsidRDefault="00D45608">
            <w:pPr>
              <w:rPr>
                <w:rFonts w:ascii="Calibri" w:eastAsia="Calibri" w:hAnsi="Calibri" w:cs="Calibri"/>
              </w:rPr>
            </w:pPr>
          </w:p>
        </w:tc>
      </w:tr>
    </w:tbl>
    <w:p w14:paraId="2EAB187B" w14:textId="77777777" w:rsidR="00D45608" w:rsidRDefault="00D45608" w:rsidP="00ED3DCE">
      <w:pPr>
        <w:spacing w:after="194"/>
        <w:ind w:left="14"/>
      </w:pPr>
    </w:p>
    <w:p w14:paraId="10F641C3" w14:textId="77777777" w:rsidR="00D45608" w:rsidRDefault="00D45608" w:rsidP="00D45608">
      <w:pPr>
        <w:pStyle w:val="Titre3"/>
        <w:numPr>
          <w:ilvl w:val="2"/>
          <w:numId w:val="15"/>
        </w:numPr>
      </w:pPr>
      <w:bookmarkStart w:id="73" w:name="_Toc165990094"/>
      <w:r>
        <w:t>Bibliothèque</w:t>
      </w:r>
      <w:bookmarkEnd w:id="73"/>
    </w:p>
    <w:p w14:paraId="52458F89" w14:textId="77777777" w:rsidR="00D45608" w:rsidRDefault="00D45608" w:rsidP="00D45608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antoine</w:t>
      </w:r>
      <w:proofErr w:type="spellEnd"/>
      <w:r>
        <w:t xml:space="preserve"> </w:t>
      </w:r>
      <w:proofErr w:type="spellStart"/>
      <w:r>
        <w:t>fabre</w:t>
      </w:r>
      <w:proofErr w:type="spellEnd"/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D45608" w14:paraId="0E117F66" w14:textId="77777777" w:rsidTr="00D456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04F5D" w14:textId="77777777" w:rsidR="00D45608" w:rsidRDefault="00D45608">
            <w:r>
              <w:t>En tant qu'étudiant Je veux une bibliothèque Afin de travailler dans de bonne condition</w:t>
            </w:r>
          </w:p>
        </w:tc>
      </w:tr>
      <w:tr w:rsidR="00D45608" w14:paraId="42A79385" w14:textId="77777777" w:rsidTr="00D456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13303" w14:textId="77777777" w:rsidR="00D45608" w:rsidRDefault="00D4560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459"/>
              <w:gridCol w:w="7581"/>
            </w:tblGrid>
            <w:tr w:rsidR="00D45608" w14:paraId="7EFE8DF9" w14:textId="77777777">
              <w:tc>
                <w:tcPr>
                  <w:tcW w:w="0" w:type="auto"/>
                  <w:hideMark/>
                </w:tcPr>
                <w:p w14:paraId="561ED474" w14:textId="77777777" w:rsidR="00D45608" w:rsidRDefault="00D45608">
                  <w:proofErr w:type="gramStart"/>
                  <w:r>
                    <w:t>livre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77C94239" w14:textId="77777777" w:rsidR="00D45608" w:rsidRDefault="00D45608">
                  <w:proofErr w:type="gramStart"/>
                  <w:r>
                    <w:t>il</w:t>
                  </w:r>
                  <w:proofErr w:type="gramEnd"/>
                  <w:r>
                    <w:t xml:space="preserve"> y a deux étagères de livres face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face au fond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droite de la pièce.</w:t>
                  </w:r>
                </w:p>
              </w:tc>
            </w:tr>
            <w:tr w:rsidR="00D45608" w14:paraId="301BA48F" w14:textId="77777777">
              <w:tc>
                <w:tcPr>
                  <w:tcW w:w="0" w:type="auto"/>
                  <w:hideMark/>
                </w:tcPr>
                <w:p w14:paraId="069980AC" w14:textId="77777777" w:rsidR="00D45608" w:rsidRDefault="00D45608">
                  <w:proofErr w:type="gramStart"/>
                  <w:r>
                    <w:t>lieu</w:t>
                  </w:r>
                  <w:proofErr w:type="gramEnd"/>
                  <w:r>
                    <w:t xml:space="preserve"> des postes de travail</w:t>
                  </w:r>
                </w:p>
              </w:tc>
              <w:tc>
                <w:tcPr>
                  <w:tcW w:w="0" w:type="auto"/>
                  <w:hideMark/>
                </w:tcPr>
                <w:p w14:paraId="49E9F9A9" w14:textId="77777777" w:rsidR="00D45608" w:rsidRDefault="00D45608">
                  <w:proofErr w:type="gramStart"/>
                  <w:r>
                    <w:t>il</w:t>
                  </w:r>
                  <w:proofErr w:type="gramEnd"/>
                  <w:r>
                    <w:t xml:space="preserve"> y a deux poste de travail derrière une des étagères.   </w:t>
                  </w:r>
                  <w:proofErr w:type="gramStart"/>
                  <w:r>
                    <w:t>il</w:t>
                  </w:r>
                  <w:proofErr w:type="gramEnd"/>
                  <w:r>
                    <w:t xml:space="preserve"> y a un poste de travail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des étagère contre le mur. </w:t>
                  </w:r>
                  <w:proofErr w:type="gramStart"/>
                  <w:r>
                    <w:t>il</w:t>
                  </w:r>
                  <w:proofErr w:type="gramEnd"/>
                  <w:r>
                    <w:t xml:space="preserve"> y a trois poste de travail contre le mur de gauche.</w:t>
                  </w:r>
                </w:p>
              </w:tc>
            </w:tr>
            <w:tr w:rsidR="00D45608" w14:paraId="4B27FD0F" w14:textId="77777777">
              <w:tc>
                <w:tcPr>
                  <w:tcW w:w="0" w:type="auto"/>
                  <w:hideMark/>
                </w:tcPr>
                <w:p w14:paraId="2F84C576" w14:textId="77777777" w:rsidR="00D45608" w:rsidRDefault="00D45608">
                  <w:proofErr w:type="gramStart"/>
                  <w:r>
                    <w:lastRenderedPageBreak/>
                    <w:t>accueil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13980C99" w14:textId="77777777" w:rsidR="00D45608" w:rsidRDefault="00D45608">
                  <w:proofErr w:type="gramStart"/>
                  <w:r>
                    <w:t>il</w:t>
                  </w:r>
                  <w:proofErr w:type="gramEnd"/>
                  <w:r>
                    <w:t xml:space="preserve"> y a un bureau en angle juste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la porte d'entrée.</w:t>
                  </w:r>
                </w:p>
              </w:tc>
            </w:tr>
            <w:tr w:rsidR="00D45608" w14:paraId="5305E4E4" w14:textId="77777777">
              <w:tc>
                <w:tcPr>
                  <w:tcW w:w="0" w:type="auto"/>
                  <w:hideMark/>
                </w:tcPr>
                <w:p w14:paraId="5823FA1F" w14:textId="77777777" w:rsidR="00D45608" w:rsidRDefault="00D45608">
                  <w:proofErr w:type="gramStart"/>
                  <w:r>
                    <w:t>poste</w:t>
                  </w:r>
                  <w:proofErr w:type="gramEnd"/>
                  <w:r>
                    <w:t xml:space="preserve"> de travail</w:t>
                  </w:r>
                </w:p>
              </w:tc>
              <w:tc>
                <w:tcPr>
                  <w:tcW w:w="0" w:type="auto"/>
                  <w:hideMark/>
                </w:tcPr>
                <w:p w14:paraId="773F50A6" w14:textId="77777777" w:rsidR="00D45608" w:rsidRDefault="00D45608">
                  <w:proofErr w:type="gramStart"/>
                  <w:r>
                    <w:t>il</w:t>
                  </w:r>
                  <w:proofErr w:type="gramEnd"/>
                  <w:r>
                    <w:t xml:space="preserve"> y a une chaise de bureau, un pc, un clavier, une souris, un écran et un bureau en bois pour chaque poste de travail.</w:t>
                  </w:r>
                </w:p>
              </w:tc>
            </w:tr>
            <w:tr w:rsidR="00D45608" w14:paraId="6D21EEB5" w14:textId="77777777">
              <w:tc>
                <w:tcPr>
                  <w:tcW w:w="0" w:type="auto"/>
                  <w:hideMark/>
                </w:tcPr>
                <w:p w14:paraId="242AF0F2" w14:textId="77777777" w:rsidR="00D45608" w:rsidRDefault="00D45608">
                  <w:proofErr w:type="gramStart"/>
                  <w:r>
                    <w:t>mur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1E6A3FE5" w14:textId="77777777" w:rsidR="00D45608" w:rsidRDefault="00D45608">
                  <w:proofErr w:type="gramStart"/>
                  <w:r>
                    <w:t>les</w:t>
                  </w:r>
                  <w:proofErr w:type="gramEnd"/>
                  <w:r>
                    <w:t xml:space="preserve"> murs sont en planches de bois.</w:t>
                  </w:r>
                </w:p>
              </w:tc>
            </w:tr>
            <w:tr w:rsidR="00D45608" w14:paraId="20CACD01" w14:textId="77777777">
              <w:tc>
                <w:tcPr>
                  <w:tcW w:w="0" w:type="auto"/>
                  <w:hideMark/>
                </w:tcPr>
                <w:p w14:paraId="49CF90A3" w14:textId="77777777" w:rsidR="00D45608" w:rsidRDefault="00D45608">
                  <w:proofErr w:type="gramStart"/>
                  <w:r>
                    <w:t>le</w:t>
                  </w:r>
                  <w:proofErr w:type="gramEnd"/>
                  <w:r>
                    <w:t xml:space="preserve"> sol</w:t>
                  </w:r>
                </w:p>
              </w:tc>
              <w:tc>
                <w:tcPr>
                  <w:tcW w:w="0" w:type="auto"/>
                  <w:hideMark/>
                </w:tcPr>
                <w:p w14:paraId="3AEC92DC" w14:textId="77777777" w:rsidR="00D45608" w:rsidRDefault="00D45608">
                  <w:proofErr w:type="gramStart"/>
                  <w:r>
                    <w:t>le</w:t>
                  </w:r>
                  <w:proofErr w:type="gramEnd"/>
                  <w:r>
                    <w:t xml:space="preserve"> sol est fait de parquet de bois</w:t>
                  </w:r>
                </w:p>
              </w:tc>
            </w:tr>
          </w:tbl>
          <w:p w14:paraId="1F2752FE" w14:textId="77777777" w:rsidR="00D45608" w:rsidRDefault="00D45608">
            <w:pPr>
              <w:rPr>
                <w:rFonts w:ascii="Calibri" w:eastAsia="Calibri" w:hAnsi="Calibri" w:cs="Calibri"/>
              </w:rPr>
            </w:pPr>
          </w:p>
        </w:tc>
      </w:tr>
    </w:tbl>
    <w:p w14:paraId="31D32677" w14:textId="77777777" w:rsidR="00D45608" w:rsidRDefault="00D45608" w:rsidP="00D45608">
      <w:pPr>
        <w:rPr>
          <w:rFonts w:ascii="Calibri" w:eastAsia="Calibri" w:hAnsi="Calibri" w:cs="Calibri"/>
        </w:rPr>
      </w:pPr>
    </w:p>
    <w:p w14:paraId="76A6A44C" w14:textId="77777777" w:rsidR="00D45608" w:rsidRDefault="00D45608" w:rsidP="00ED3DCE">
      <w:pPr>
        <w:spacing w:after="194"/>
        <w:ind w:left="14"/>
      </w:pPr>
    </w:p>
    <w:p w14:paraId="2D8B11AD" w14:textId="77777777" w:rsidR="000C5121" w:rsidRDefault="000C5121" w:rsidP="00ED3DCE">
      <w:pPr>
        <w:spacing w:after="194"/>
        <w:ind w:left="14"/>
      </w:pPr>
    </w:p>
    <w:p w14:paraId="51FD6B0C" w14:textId="77777777" w:rsidR="000C5121" w:rsidRDefault="000C5121" w:rsidP="00ED3DCE">
      <w:pPr>
        <w:spacing w:after="194"/>
        <w:ind w:left="14"/>
      </w:pPr>
    </w:p>
    <w:p w14:paraId="68564EF5" w14:textId="77777777" w:rsidR="000C5121" w:rsidRDefault="000C5121" w:rsidP="00ED3DCE">
      <w:pPr>
        <w:spacing w:after="194"/>
        <w:ind w:left="14"/>
      </w:pPr>
    </w:p>
    <w:p w14:paraId="67354477" w14:textId="656DA5AF" w:rsidR="00ED3DCE" w:rsidRDefault="00D45608" w:rsidP="00D45608">
      <w:pPr>
        <w:pStyle w:val="Titre2"/>
      </w:pPr>
      <w:bookmarkStart w:id="74" w:name="_Toc165990095"/>
      <w:r>
        <w:t>Autres</w:t>
      </w:r>
      <w:bookmarkEnd w:id="74"/>
    </w:p>
    <w:p w14:paraId="6B1DD226" w14:textId="3CFA5DC4" w:rsidR="00ED3DCE" w:rsidRDefault="00ED3DCE" w:rsidP="00ED3DCE">
      <w:pPr>
        <w:spacing w:after="194"/>
        <w:ind w:left="14"/>
      </w:pPr>
    </w:p>
    <w:p w14:paraId="080A53C8" w14:textId="77777777" w:rsidR="000C5121" w:rsidRDefault="000C5121" w:rsidP="000C5121">
      <w:pPr>
        <w:pStyle w:val="Titre3"/>
      </w:pPr>
      <w:bookmarkStart w:id="75" w:name="_Toc165990096"/>
      <w:r>
        <w:t>Bowling</w:t>
      </w:r>
      <w:bookmarkEnd w:id="75"/>
    </w:p>
    <w:p w14:paraId="0F3CC2CD" w14:textId="77777777" w:rsidR="000C5121" w:rsidRDefault="000C5121" w:rsidP="000C5121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Esteban</w:t>
      </w:r>
      <w:proofErr w:type="spellEnd"/>
      <w:r>
        <w:t xml:space="preserve"> Lebet)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0C5121" w14:paraId="7CDE4067" w14:textId="77777777" w:rsidTr="000C512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9ED38" w14:textId="77777777" w:rsidR="000C5121" w:rsidRDefault="000C5121">
            <w:r>
              <w:t>En tant qu'utilisateur du bâtiment Je veux un bowling dans la salle D03+4 Afin de pouvoir m'amuser avec mes amis</w:t>
            </w:r>
          </w:p>
        </w:tc>
      </w:tr>
      <w:tr w:rsidR="000C5121" w14:paraId="1E1A6B07" w14:textId="77777777" w:rsidTr="000C512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99F0F" w14:textId="77777777" w:rsidR="000C5121" w:rsidRDefault="000C5121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611"/>
              <w:gridCol w:w="7429"/>
            </w:tblGrid>
            <w:tr w:rsidR="000C5121" w14:paraId="69DD588B" w14:textId="77777777">
              <w:tc>
                <w:tcPr>
                  <w:tcW w:w="0" w:type="auto"/>
                  <w:hideMark/>
                </w:tcPr>
                <w:p w14:paraId="0A37F52B" w14:textId="77777777" w:rsidR="000C5121" w:rsidRDefault="000C5121">
                  <w:r>
                    <w:t>Pistes de Bowling</w:t>
                  </w:r>
                </w:p>
              </w:tc>
              <w:tc>
                <w:tcPr>
                  <w:tcW w:w="0" w:type="auto"/>
                  <w:hideMark/>
                </w:tcPr>
                <w:p w14:paraId="1FC529B2" w14:textId="77777777" w:rsidR="000C5121" w:rsidRDefault="000C5121">
                  <w:r>
                    <w:t>Il y aura deux pistes de bowlings de 2m de large et 9m de long</w:t>
                  </w:r>
                </w:p>
              </w:tc>
            </w:tr>
            <w:tr w:rsidR="000C5121" w14:paraId="4864D9D2" w14:textId="77777777">
              <w:tc>
                <w:tcPr>
                  <w:tcW w:w="0" w:type="auto"/>
                  <w:hideMark/>
                </w:tcPr>
                <w:p w14:paraId="6B9AC641" w14:textId="77777777" w:rsidR="000C5121" w:rsidRDefault="000C5121">
                  <w:r>
                    <w:t>Boules de Bowling</w:t>
                  </w:r>
                </w:p>
              </w:tc>
              <w:tc>
                <w:tcPr>
                  <w:tcW w:w="0" w:type="auto"/>
                  <w:hideMark/>
                </w:tcPr>
                <w:p w14:paraId="2BB48BD3" w14:textId="77777777" w:rsidR="000C5121" w:rsidRDefault="000C5121">
                  <w:r>
                    <w:t>Il y aura 10 boules de bowlings de différents poids et couleurs disponibles</w:t>
                  </w:r>
                </w:p>
              </w:tc>
            </w:tr>
            <w:tr w:rsidR="000C5121" w14:paraId="6C4E70C3" w14:textId="77777777">
              <w:tc>
                <w:tcPr>
                  <w:tcW w:w="0" w:type="auto"/>
                  <w:hideMark/>
                </w:tcPr>
                <w:p w14:paraId="600521A8" w14:textId="77777777" w:rsidR="000C5121" w:rsidRDefault="000C5121">
                  <w:r>
                    <w:t>Salle</w:t>
                  </w:r>
                </w:p>
              </w:tc>
              <w:tc>
                <w:tcPr>
                  <w:tcW w:w="0" w:type="auto"/>
                  <w:hideMark/>
                </w:tcPr>
                <w:p w14:paraId="3FE9181A" w14:textId="77777777" w:rsidR="000C5121" w:rsidRDefault="000C5121">
                  <w:r>
                    <w:t>La salle de Bowling se situera dans la salle D03+4</w:t>
                  </w:r>
                </w:p>
              </w:tc>
            </w:tr>
            <w:tr w:rsidR="000C5121" w14:paraId="5F253641" w14:textId="77777777">
              <w:tc>
                <w:tcPr>
                  <w:tcW w:w="0" w:type="auto"/>
                  <w:hideMark/>
                </w:tcPr>
                <w:p w14:paraId="1848E872" w14:textId="77777777" w:rsidR="000C5121" w:rsidRDefault="000C5121">
                  <w:r>
                    <w:t>Comptoir</w:t>
                  </w:r>
                </w:p>
              </w:tc>
              <w:tc>
                <w:tcPr>
                  <w:tcW w:w="0" w:type="auto"/>
                  <w:hideMark/>
                </w:tcPr>
                <w:p w14:paraId="400A1DC7" w14:textId="77777777" w:rsidR="000C5121" w:rsidRDefault="000C5121">
                  <w:r>
                    <w:t>Un comptoir sera disponible sur la droite au fond dès qu'on rentre dans la salle</w:t>
                  </w:r>
                </w:p>
              </w:tc>
            </w:tr>
            <w:tr w:rsidR="000C5121" w14:paraId="57E8884E" w14:textId="77777777">
              <w:tc>
                <w:tcPr>
                  <w:tcW w:w="0" w:type="auto"/>
                  <w:hideMark/>
                </w:tcPr>
                <w:p w14:paraId="319F4916" w14:textId="77777777" w:rsidR="000C5121" w:rsidRDefault="000C5121">
                  <w:r>
                    <w:t>Espace Bowling</w:t>
                  </w:r>
                </w:p>
              </w:tc>
              <w:tc>
                <w:tcPr>
                  <w:tcW w:w="0" w:type="auto"/>
                  <w:hideMark/>
                </w:tcPr>
                <w:p w14:paraId="46C392EE" w14:textId="77777777" w:rsidR="000C5121" w:rsidRDefault="000C5121">
                  <w:r>
                    <w:t>Un espace bowling de 5 mètres de long avec un sol différent sera disponible avec 12 chaises pour pouvoir s'asseoir en attendant son tour</w:t>
                  </w:r>
                </w:p>
              </w:tc>
            </w:tr>
            <w:tr w:rsidR="000C5121" w14:paraId="1A821AE3" w14:textId="77777777">
              <w:tc>
                <w:tcPr>
                  <w:tcW w:w="0" w:type="auto"/>
                  <w:hideMark/>
                </w:tcPr>
                <w:p w14:paraId="0EC1FBFE" w14:textId="77777777" w:rsidR="000C5121" w:rsidRDefault="000C5121">
                  <w:r>
                    <w:t>Écrans</w:t>
                  </w:r>
                </w:p>
              </w:tc>
              <w:tc>
                <w:tcPr>
                  <w:tcW w:w="0" w:type="auto"/>
                  <w:hideMark/>
                </w:tcPr>
                <w:p w14:paraId="42ED0914" w14:textId="77777777" w:rsidR="000C5121" w:rsidRDefault="000C5121">
                  <w:r>
                    <w:t xml:space="preserve">Deux écrans seront mis à disposition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de "l'espace bowling" pour voir le score de la partie en direct</w:t>
                  </w:r>
                </w:p>
              </w:tc>
            </w:tr>
            <w:tr w:rsidR="000C5121" w14:paraId="08AC716A" w14:textId="77777777">
              <w:tc>
                <w:tcPr>
                  <w:tcW w:w="0" w:type="auto"/>
                  <w:hideMark/>
                </w:tcPr>
                <w:p w14:paraId="0C4E290C" w14:textId="77777777" w:rsidR="000C5121" w:rsidRDefault="000C5121">
                  <w:r>
                    <w:t>Retourneur de boules</w:t>
                  </w:r>
                </w:p>
              </w:tc>
              <w:tc>
                <w:tcPr>
                  <w:tcW w:w="0" w:type="auto"/>
                  <w:hideMark/>
                </w:tcPr>
                <w:p w14:paraId="2D8955C7" w14:textId="77777777" w:rsidR="000C5121" w:rsidRDefault="000C5121">
                  <w:r>
                    <w:t xml:space="preserve">Il y a </w:t>
                  </w:r>
                  <w:proofErr w:type="gramStart"/>
                  <w:r>
                    <w:t>deux retourneur</w:t>
                  </w:r>
                  <w:proofErr w:type="gramEnd"/>
                  <w:r>
                    <w:t xml:space="preserve"> de boules au centre de la zone bowling pointant vers les pistes</w:t>
                  </w:r>
                </w:p>
              </w:tc>
            </w:tr>
          </w:tbl>
          <w:p w14:paraId="5A8792DF" w14:textId="77777777" w:rsidR="000C5121" w:rsidRDefault="000C5121">
            <w:pPr>
              <w:rPr>
                <w:rFonts w:ascii="Calibri" w:eastAsia="Calibri" w:hAnsi="Calibri" w:cs="Calibri"/>
              </w:rPr>
            </w:pPr>
          </w:p>
        </w:tc>
      </w:tr>
    </w:tbl>
    <w:p w14:paraId="1179DED5" w14:textId="77777777" w:rsidR="000C5121" w:rsidRDefault="000C5121" w:rsidP="00ED3DCE">
      <w:pPr>
        <w:spacing w:after="194"/>
        <w:ind w:left="14"/>
      </w:pPr>
    </w:p>
    <w:p w14:paraId="267ED574" w14:textId="77777777" w:rsidR="000C5121" w:rsidRDefault="000C5121" w:rsidP="000C5121">
      <w:pPr>
        <w:pStyle w:val="Titre3"/>
        <w:numPr>
          <w:ilvl w:val="2"/>
          <w:numId w:val="16"/>
        </w:numPr>
      </w:pPr>
      <w:bookmarkStart w:id="76" w:name="_Toc165990097"/>
      <w:r>
        <w:t>Terrain de Foot "City"</w:t>
      </w:r>
      <w:bookmarkEnd w:id="76"/>
    </w:p>
    <w:p w14:paraId="6ACF7A10" w14:textId="77777777" w:rsidR="000C5121" w:rsidRDefault="000C5121" w:rsidP="000C5121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Esteban</w:t>
      </w:r>
      <w:proofErr w:type="spellEnd"/>
      <w:r>
        <w:t xml:space="preserve"> Lebet)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0C5121" w14:paraId="43D45BE6" w14:textId="77777777" w:rsidTr="000C512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A971F" w14:textId="77777777" w:rsidR="000C5121" w:rsidRDefault="000C5121">
            <w:r>
              <w:t>En tant qu'utilisateur du bâtiment Je veux avoir un terrain de Foot "City" sur le toit Afin de pouvoir me dépenser et de me défouler</w:t>
            </w:r>
          </w:p>
        </w:tc>
      </w:tr>
      <w:tr w:rsidR="000C5121" w14:paraId="62701ED9" w14:textId="77777777" w:rsidTr="000C512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66603" w14:textId="77777777" w:rsidR="000C5121" w:rsidRDefault="000C5121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7645"/>
            </w:tblGrid>
            <w:tr w:rsidR="000C5121" w14:paraId="504684C8" w14:textId="77777777">
              <w:tc>
                <w:tcPr>
                  <w:tcW w:w="0" w:type="auto"/>
                  <w:hideMark/>
                </w:tcPr>
                <w:p w14:paraId="70146AA9" w14:textId="77777777" w:rsidR="000C5121" w:rsidRDefault="000C5121">
                  <w:r>
                    <w:t>Emplacement</w:t>
                  </w:r>
                </w:p>
              </w:tc>
              <w:tc>
                <w:tcPr>
                  <w:tcW w:w="0" w:type="auto"/>
                  <w:hideMark/>
                </w:tcPr>
                <w:p w14:paraId="5A4CD2F9" w14:textId="77777777" w:rsidR="000C5121" w:rsidRDefault="000C5121">
                  <w:r>
                    <w:t>Le City est sur le toit</w:t>
                  </w:r>
                </w:p>
              </w:tc>
            </w:tr>
            <w:tr w:rsidR="000C5121" w14:paraId="32A1CDB2" w14:textId="77777777">
              <w:tc>
                <w:tcPr>
                  <w:tcW w:w="0" w:type="auto"/>
                  <w:hideMark/>
                </w:tcPr>
                <w:p w14:paraId="3C60BCD4" w14:textId="77777777" w:rsidR="000C5121" w:rsidRDefault="000C5121">
                  <w:r>
                    <w:t>Zone neutre</w:t>
                  </w:r>
                </w:p>
              </w:tc>
              <w:tc>
                <w:tcPr>
                  <w:tcW w:w="0" w:type="auto"/>
                  <w:hideMark/>
                </w:tcPr>
                <w:p w14:paraId="6638F87D" w14:textId="77777777" w:rsidR="000C5121" w:rsidRDefault="000C5121">
                  <w:r>
                    <w:t>Le terrain est disposé comme sur la maquette</w:t>
                  </w:r>
                </w:p>
              </w:tc>
            </w:tr>
            <w:tr w:rsidR="000C5121" w14:paraId="028345A7" w14:textId="77777777">
              <w:tc>
                <w:tcPr>
                  <w:tcW w:w="0" w:type="auto"/>
                  <w:hideMark/>
                </w:tcPr>
                <w:p w14:paraId="045CE9ED" w14:textId="77777777" w:rsidR="000C5121" w:rsidRDefault="000C5121">
                  <w:r>
                    <w:t>Matériel</w:t>
                  </w:r>
                </w:p>
              </w:tc>
              <w:tc>
                <w:tcPr>
                  <w:tcW w:w="0" w:type="auto"/>
                  <w:hideMark/>
                </w:tcPr>
                <w:p w14:paraId="7B86EEC7" w14:textId="77777777" w:rsidR="000C5121" w:rsidRDefault="000C5121">
                  <w:r>
                    <w:t>5 ballons de foot ainsi qu'une pompe pour les gonfler sont mis à disposition dans la zone matériel</w:t>
                  </w:r>
                </w:p>
              </w:tc>
            </w:tr>
            <w:tr w:rsidR="000C5121" w14:paraId="19007744" w14:textId="77777777">
              <w:tc>
                <w:tcPr>
                  <w:tcW w:w="0" w:type="auto"/>
                  <w:hideMark/>
                </w:tcPr>
                <w:p w14:paraId="0113C6CD" w14:textId="77777777" w:rsidR="000C5121" w:rsidRDefault="000C5121">
                  <w:r>
                    <w:t>Entrée au toit</w:t>
                  </w:r>
                </w:p>
              </w:tc>
              <w:tc>
                <w:tcPr>
                  <w:tcW w:w="0" w:type="auto"/>
                  <w:hideMark/>
                </w:tcPr>
                <w:p w14:paraId="6EBE639D" w14:textId="77777777" w:rsidR="000C5121" w:rsidRDefault="000C5121">
                  <w:r>
                    <w:t>L'entrée au toit se fera dans la zone neutre</w:t>
                  </w:r>
                </w:p>
              </w:tc>
            </w:tr>
            <w:tr w:rsidR="000C5121" w14:paraId="74AC5FAF" w14:textId="77777777">
              <w:tc>
                <w:tcPr>
                  <w:tcW w:w="0" w:type="auto"/>
                  <w:hideMark/>
                </w:tcPr>
                <w:p w14:paraId="41EC2E77" w14:textId="77777777" w:rsidR="000C5121" w:rsidRDefault="000C5121">
                  <w:r>
                    <w:t>Zone matériel</w:t>
                  </w:r>
                </w:p>
              </w:tc>
              <w:tc>
                <w:tcPr>
                  <w:tcW w:w="0" w:type="auto"/>
                  <w:hideMark/>
                </w:tcPr>
                <w:p w14:paraId="1CBF5F01" w14:textId="77777777" w:rsidR="000C5121" w:rsidRDefault="000C5121">
                  <w:proofErr w:type="gramStart"/>
                  <w:r>
                    <w:t>Une zone matériel</w:t>
                  </w:r>
                  <w:proofErr w:type="gramEnd"/>
                  <w:r>
                    <w:t xml:space="preserve"> sera disponible de l'autre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du toit (celui sans escalier d'entrée), l'accès peut se faire depuis le but à l'aide de portes, ou tout simplement en faisant le tour</w:t>
                  </w:r>
                </w:p>
              </w:tc>
            </w:tr>
            <w:tr w:rsidR="000C5121" w14:paraId="5C9BEB81" w14:textId="77777777">
              <w:tc>
                <w:tcPr>
                  <w:tcW w:w="0" w:type="auto"/>
                  <w:hideMark/>
                </w:tcPr>
                <w:p w14:paraId="13DFB0DE" w14:textId="77777777" w:rsidR="000C5121" w:rsidRDefault="000C5121">
                  <w:r>
                    <w:t>Taille terrain</w:t>
                  </w:r>
                </w:p>
              </w:tc>
              <w:tc>
                <w:tcPr>
                  <w:tcW w:w="0" w:type="auto"/>
                  <w:hideMark/>
                </w:tcPr>
                <w:p w14:paraId="0790E488" w14:textId="77777777" w:rsidR="000C5121" w:rsidRDefault="000C5121">
                  <w:r>
                    <w:t>Le terrain fera 16mètres de long pour 20mètres de large</w:t>
                  </w:r>
                </w:p>
              </w:tc>
            </w:tr>
            <w:tr w:rsidR="000C5121" w14:paraId="70DE4F1C" w14:textId="77777777">
              <w:tc>
                <w:tcPr>
                  <w:tcW w:w="0" w:type="auto"/>
                  <w:hideMark/>
                </w:tcPr>
                <w:p w14:paraId="64A6933F" w14:textId="77777777" w:rsidR="000C5121" w:rsidRDefault="000C5121">
                  <w:r>
                    <w:t>Sol du terrain</w:t>
                  </w:r>
                </w:p>
              </w:tc>
              <w:tc>
                <w:tcPr>
                  <w:tcW w:w="0" w:type="auto"/>
                  <w:hideMark/>
                </w:tcPr>
                <w:p w14:paraId="656BBA7E" w14:textId="77777777" w:rsidR="000C5121" w:rsidRDefault="000C5121">
                  <w:r>
                    <w:t>Le sol du terrain sera en gazon synthétique</w:t>
                  </w:r>
                </w:p>
              </w:tc>
            </w:tr>
            <w:tr w:rsidR="000C5121" w14:paraId="4D8A6B76" w14:textId="77777777">
              <w:tc>
                <w:tcPr>
                  <w:tcW w:w="0" w:type="auto"/>
                  <w:hideMark/>
                </w:tcPr>
                <w:p w14:paraId="1B8DCF1F" w14:textId="77777777" w:rsidR="000C5121" w:rsidRDefault="000C5121">
                  <w:r>
                    <w:t>Buts</w:t>
                  </w:r>
                </w:p>
              </w:tc>
              <w:tc>
                <w:tcPr>
                  <w:tcW w:w="0" w:type="auto"/>
                  <w:hideMark/>
                </w:tcPr>
                <w:p w14:paraId="2A4FAC1C" w14:textId="77777777" w:rsidR="000C5121" w:rsidRDefault="000C5121">
                  <w:r>
                    <w:t>Les buts feront 3mètres de haut pour 4mètres de large</w:t>
                  </w:r>
                </w:p>
              </w:tc>
            </w:tr>
            <w:tr w:rsidR="000C5121" w14:paraId="6A09DE67" w14:textId="77777777">
              <w:tc>
                <w:tcPr>
                  <w:tcW w:w="0" w:type="auto"/>
                  <w:hideMark/>
                </w:tcPr>
                <w:p w14:paraId="52497E09" w14:textId="77777777" w:rsidR="000C5121" w:rsidRDefault="000C5121">
                  <w:r>
                    <w:t>Barrières</w:t>
                  </w:r>
                </w:p>
              </w:tc>
              <w:tc>
                <w:tcPr>
                  <w:tcW w:w="0" w:type="auto"/>
                  <w:hideMark/>
                </w:tcPr>
                <w:p w14:paraId="6874F5E2" w14:textId="77777777" w:rsidR="000C5121" w:rsidRDefault="000C5121">
                  <w:r>
                    <w:t xml:space="preserve">Les barrières accompagnées d'un filet seront </w:t>
                  </w:r>
                  <w:proofErr w:type="gramStart"/>
                  <w:r>
                    <w:t>tout</w:t>
                  </w:r>
                  <w:proofErr w:type="gramEnd"/>
                  <w:r>
                    <w:t xml:space="preserve"> autour du terrain. Les barrières font 1,5m de haut</w:t>
                  </w:r>
                </w:p>
              </w:tc>
            </w:tr>
            <w:tr w:rsidR="000C5121" w14:paraId="2C89C5B1" w14:textId="77777777">
              <w:tc>
                <w:tcPr>
                  <w:tcW w:w="0" w:type="auto"/>
                  <w:hideMark/>
                </w:tcPr>
                <w:p w14:paraId="17A60690" w14:textId="77777777" w:rsidR="000C5121" w:rsidRDefault="000C5121">
                  <w:r>
                    <w:lastRenderedPageBreak/>
                    <w:t>Barrières toit</w:t>
                  </w:r>
                </w:p>
              </w:tc>
              <w:tc>
                <w:tcPr>
                  <w:tcW w:w="0" w:type="auto"/>
                  <w:hideMark/>
                </w:tcPr>
                <w:p w14:paraId="5756806D" w14:textId="77777777" w:rsidR="000C5121" w:rsidRDefault="000C5121">
                  <w:r>
                    <w:t>Les barrières font 1,25m de haut et se trouvent tout autour du toit</w:t>
                  </w:r>
                </w:p>
              </w:tc>
            </w:tr>
            <w:tr w:rsidR="000C5121" w14:paraId="72C63502" w14:textId="77777777">
              <w:tc>
                <w:tcPr>
                  <w:tcW w:w="0" w:type="auto"/>
                  <w:hideMark/>
                </w:tcPr>
                <w:p w14:paraId="3C71E6F3" w14:textId="77777777" w:rsidR="000C5121" w:rsidRDefault="000C5121">
                  <w:r>
                    <w:t>Filets</w:t>
                  </w:r>
                </w:p>
              </w:tc>
              <w:tc>
                <w:tcPr>
                  <w:tcW w:w="0" w:type="auto"/>
                  <w:hideMark/>
                </w:tcPr>
                <w:p w14:paraId="78B5D556" w14:textId="77777777" w:rsidR="000C5121" w:rsidRDefault="000C5121">
                  <w:r>
                    <w:t xml:space="preserve">Des filets seront attachés à partir des barrières et des buts. Afin de rattraper d'éventuels ballons mal tirés.  Les filets </w:t>
                  </w:r>
                  <w:proofErr w:type="gramStart"/>
                  <w:r>
                    <w:t>feront</w:t>
                  </w:r>
                  <w:proofErr w:type="gramEnd"/>
                  <w:r>
                    <w:t xml:space="preserve"> 6 mètres à partir du sol</w:t>
                  </w:r>
                </w:p>
              </w:tc>
            </w:tr>
          </w:tbl>
          <w:p w14:paraId="38EC75CD" w14:textId="77777777" w:rsidR="000C5121" w:rsidRDefault="000C5121">
            <w:pPr>
              <w:rPr>
                <w:rFonts w:ascii="Calibri" w:eastAsia="Calibri" w:hAnsi="Calibri" w:cs="Calibri"/>
              </w:rPr>
            </w:pPr>
          </w:p>
        </w:tc>
      </w:tr>
    </w:tbl>
    <w:p w14:paraId="19E39545" w14:textId="6BEBFB25" w:rsidR="00ED3DCE" w:rsidRDefault="00ED3DCE" w:rsidP="00ED3DCE">
      <w:pPr>
        <w:spacing w:after="191"/>
        <w:ind w:left="14"/>
      </w:pPr>
    </w:p>
    <w:p w14:paraId="2B5C29D4" w14:textId="77777777" w:rsidR="000C5121" w:rsidRDefault="000C5121" w:rsidP="000C5121">
      <w:pPr>
        <w:pStyle w:val="Titre3"/>
        <w:numPr>
          <w:ilvl w:val="2"/>
          <w:numId w:val="17"/>
        </w:numPr>
      </w:pPr>
      <w:bookmarkStart w:id="77" w:name="_Toc165990098"/>
      <w:r>
        <w:t>Parking deux roues</w:t>
      </w:r>
      <w:bookmarkEnd w:id="77"/>
    </w:p>
    <w:p w14:paraId="09BD78EB" w14:textId="77777777" w:rsidR="000C5121" w:rsidRDefault="000C5121" w:rsidP="000C5121">
      <w:r>
        <w:t>(</w:t>
      </w:r>
      <w:proofErr w:type="gramStart"/>
      <w:r>
        <w:t>Auteur:</w:t>
      </w:r>
      <w:proofErr w:type="gramEnd"/>
      <w:r>
        <w:t xml:space="preserve"> Alan Bitter)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0C5121" w14:paraId="29365ECA" w14:textId="77777777" w:rsidTr="000C512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48D1D" w14:textId="77777777" w:rsidR="000C5121" w:rsidRDefault="000C5121">
            <w:r>
              <w:t>En tant que qu'utilisateur du bâtiment Je veux un parking deux roue afin de pouvoir venir avec mon véhicule deux roues</w:t>
            </w:r>
          </w:p>
        </w:tc>
      </w:tr>
      <w:tr w:rsidR="000C5121" w14:paraId="7A33E3D2" w14:textId="77777777" w:rsidTr="000C512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F2947" w14:textId="77777777" w:rsidR="000C5121" w:rsidRDefault="000C5121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732"/>
              <w:gridCol w:w="7308"/>
            </w:tblGrid>
            <w:tr w:rsidR="000C5121" w14:paraId="6D684214" w14:textId="77777777">
              <w:tc>
                <w:tcPr>
                  <w:tcW w:w="0" w:type="auto"/>
                  <w:hideMark/>
                </w:tcPr>
                <w:p w14:paraId="7D3F3D9D" w14:textId="77777777" w:rsidR="000C5121" w:rsidRDefault="000C5121">
                  <w:r>
                    <w:t>Porte garage</w:t>
                  </w:r>
                </w:p>
              </w:tc>
              <w:tc>
                <w:tcPr>
                  <w:tcW w:w="0" w:type="auto"/>
                  <w:hideMark/>
                </w:tcPr>
                <w:p w14:paraId="7E2BB268" w14:textId="77777777" w:rsidR="000C5121" w:rsidRDefault="000C5121">
                  <w:proofErr w:type="gramStart"/>
                  <w:r>
                    <w:t>un</w:t>
                  </w:r>
                  <w:proofErr w:type="gramEnd"/>
                  <w:r>
                    <w:t xml:space="preserve"> porte </w:t>
                  </w:r>
                  <w:proofErr w:type="spellStart"/>
                  <w:r>
                    <w:t>colissante</w:t>
                  </w:r>
                  <w:proofErr w:type="spellEnd"/>
                  <w:r>
                    <w:t xml:space="preserve"> de 2m de large a 1m du mur de droite</w:t>
                  </w:r>
                </w:p>
              </w:tc>
            </w:tr>
            <w:tr w:rsidR="000C5121" w14:paraId="42896AF6" w14:textId="77777777">
              <w:tc>
                <w:tcPr>
                  <w:tcW w:w="0" w:type="auto"/>
                  <w:hideMark/>
                </w:tcPr>
                <w:p w14:paraId="53BBF4AC" w14:textId="77777777" w:rsidR="000C5121" w:rsidRDefault="000C5121">
                  <w:r>
                    <w:t>Place vélo</w:t>
                  </w:r>
                </w:p>
              </w:tc>
              <w:tc>
                <w:tcPr>
                  <w:tcW w:w="0" w:type="auto"/>
                  <w:hideMark/>
                </w:tcPr>
                <w:p w14:paraId="6CA64A9D" w14:textId="77777777" w:rsidR="000C5121" w:rsidRDefault="000C5121">
                  <w:proofErr w:type="gramStart"/>
                  <w:r>
                    <w:t>un</w:t>
                  </w:r>
                  <w:proofErr w:type="gramEnd"/>
                  <w:r>
                    <w:t xml:space="preserve"> rail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vélo tout le long du mur de l'entrée</w:t>
                  </w:r>
                </w:p>
              </w:tc>
            </w:tr>
            <w:tr w:rsidR="000C5121" w14:paraId="3EC2FA3D" w14:textId="77777777">
              <w:tc>
                <w:tcPr>
                  <w:tcW w:w="0" w:type="auto"/>
                  <w:hideMark/>
                </w:tcPr>
                <w:p w14:paraId="2CD93802" w14:textId="77777777" w:rsidR="000C5121" w:rsidRDefault="000C5121">
                  <w:r>
                    <w:t>Emplacement parking</w:t>
                  </w:r>
                </w:p>
              </w:tc>
              <w:tc>
                <w:tcPr>
                  <w:tcW w:w="0" w:type="auto"/>
                  <w:hideMark/>
                </w:tcPr>
                <w:p w14:paraId="244679FF" w14:textId="77777777" w:rsidR="000C5121" w:rsidRDefault="000C5121">
                  <w:r>
                    <w:t xml:space="preserve">Le parking </w:t>
                  </w:r>
                  <w:proofErr w:type="gramStart"/>
                  <w:r>
                    <w:t>ce</w:t>
                  </w:r>
                  <w:proofErr w:type="gramEnd"/>
                  <w:r>
                    <w:t xml:space="preserve"> trouve en D08</w:t>
                  </w:r>
                </w:p>
              </w:tc>
            </w:tr>
            <w:tr w:rsidR="000C5121" w14:paraId="391AA892" w14:textId="77777777">
              <w:tc>
                <w:tcPr>
                  <w:tcW w:w="0" w:type="auto"/>
                  <w:hideMark/>
                </w:tcPr>
                <w:p w14:paraId="5906BE64" w14:textId="77777777" w:rsidR="000C5121" w:rsidRDefault="000C5121">
                  <w:r>
                    <w:t>Place moto</w:t>
                  </w:r>
                </w:p>
              </w:tc>
              <w:tc>
                <w:tcPr>
                  <w:tcW w:w="0" w:type="auto"/>
                  <w:hideMark/>
                </w:tcPr>
                <w:p w14:paraId="72C2E010" w14:textId="77777777" w:rsidR="000C5121" w:rsidRDefault="000C5121">
                  <w:proofErr w:type="gramStart"/>
                  <w:r>
                    <w:t>sur</w:t>
                  </w:r>
                  <w:proofErr w:type="gramEnd"/>
                  <w:r>
                    <w:t xml:space="preserve"> le mur en face de l'entre et sur le mur de gauche des place de moto de 1m50 et au milieu de la salle 6 place de moto de face à face (3place contre 3 place)</w:t>
                  </w:r>
                </w:p>
              </w:tc>
            </w:tr>
            <w:tr w:rsidR="000C5121" w14:paraId="1017EDC7" w14:textId="77777777">
              <w:tc>
                <w:tcPr>
                  <w:tcW w:w="0" w:type="auto"/>
                  <w:hideMark/>
                </w:tcPr>
                <w:p w14:paraId="4EC1AC19" w14:textId="77777777" w:rsidR="000C5121" w:rsidRDefault="000C5121">
                  <w:proofErr w:type="spellStart"/>
                  <w:proofErr w:type="gramStart"/>
                  <w:r>
                    <w:t>lumiere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76F42AB9" w14:textId="77777777" w:rsidR="000C5121" w:rsidRDefault="000C5121">
                  <w:r>
                    <w:t>4 spot lumineux dans chaque coin de la pièce et 1 au milieu</w:t>
                  </w:r>
                </w:p>
              </w:tc>
            </w:tr>
            <w:tr w:rsidR="000C5121" w14:paraId="1C9F91A4" w14:textId="77777777">
              <w:tc>
                <w:tcPr>
                  <w:tcW w:w="0" w:type="auto"/>
                  <w:hideMark/>
                </w:tcPr>
                <w:p w14:paraId="0109946F" w14:textId="77777777" w:rsidR="000C5121" w:rsidRDefault="000C5121">
                  <w:proofErr w:type="gramStart"/>
                  <w:r>
                    <w:t>porte</w:t>
                  </w:r>
                  <w:proofErr w:type="gramEnd"/>
                  <w:r>
                    <w:t xml:space="preserve"> sortie</w:t>
                  </w:r>
                </w:p>
              </w:tc>
              <w:tc>
                <w:tcPr>
                  <w:tcW w:w="0" w:type="auto"/>
                  <w:hideMark/>
                </w:tcPr>
                <w:p w14:paraId="67900F15" w14:textId="77777777" w:rsidR="000C5121" w:rsidRDefault="000C5121">
                  <w:proofErr w:type="gramStart"/>
                  <w:r>
                    <w:t>une</w:t>
                  </w:r>
                  <w:proofErr w:type="gramEnd"/>
                  <w:r>
                    <w:t xml:space="preserve"> porte dans le coin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qui donne sur le couloir</w:t>
                  </w:r>
                </w:p>
              </w:tc>
            </w:tr>
          </w:tbl>
          <w:p w14:paraId="30A30CEE" w14:textId="77777777" w:rsidR="000C5121" w:rsidRDefault="000C5121">
            <w:pPr>
              <w:rPr>
                <w:rFonts w:ascii="Calibri" w:eastAsia="Calibri" w:hAnsi="Calibri" w:cs="Calibri"/>
              </w:rPr>
            </w:pPr>
          </w:p>
        </w:tc>
      </w:tr>
    </w:tbl>
    <w:p w14:paraId="33B7D591" w14:textId="77777777" w:rsidR="000C5121" w:rsidRDefault="000C5121" w:rsidP="000C5121">
      <w:pPr>
        <w:rPr>
          <w:rFonts w:ascii="Calibri" w:eastAsia="Calibri" w:hAnsi="Calibri" w:cs="Calibri"/>
        </w:rPr>
      </w:pPr>
    </w:p>
    <w:p w14:paraId="409B8EAB" w14:textId="77777777" w:rsidR="000C5121" w:rsidRDefault="000C5121" w:rsidP="000C5121">
      <w:pPr>
        <w:pStyle w:val="Titre3"/>
        <w:numPr>
          <w:ilvl w:val="2"/>
          <w:numId w:val="18"/>
        </w:numPr>
      </w:pPr>
      <w:bookmarkStart w:id="78" w:name="_Toc165990099"/>
      <w:r>
        <w:t>Salle casiers</w:t>
      </w:r>
      <w:bookmarkEnd w:id="78"/>
    </w:p>
    <w:p w14:paraId="2ABD1A60" w14:textId="77777777" w:rsidR="000C5121" w:rsidRDefault="000C5121" w:rsidP="000C5121">
      <w:r>
        <w:t>(</w:t>
      </w:r>
      <w:proofErr w:type="gramStart"/>
      <w:r>
        <w:t>Auteur:</w:t>
      </w:r>
      <w:proofErr w:type="gramEnd"/>
      <w:r>
        <w:t xml:space="preserve"> Alan Bitter)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0C5121" w14:paraId="0FD431D4" w14:textId="77777777" w:rsidTr="000C512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9B010" w14:textId="77777777" w:rsidR="000C5121" w:rsidRDefault="000C5121">
            <w:r>
              <w:t xml:space="preserve">En tant qu'utilisateur du </w:t>
            </w:r>
            <w:proofErr w:type="gramStart"/>
            <w:r>
              <w:t>bâtiment  Je</w:t>
            </w:r>
            <w:proofErr w:type="gramEnd"/>
            <w:r>
              <w:t xml:space="preserve"> veux que la salle D02 soit aménagée avec des casier  Afin de pouvoir ranger mes affaires</w:t>
            </w:r>
          </w:p>
        </w:tc>
      </w:tr>
      <w:tr w:rsidR="000C5121" w14:paraId="164341B9" w14:textId="77777777" w:rsidTr="000C512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84797" w14:textId="77777777" w:rsidR="000C5121" w:rsidRDefault="000C5121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796"/>
              <w:gridCol w:w="7244"/>
            </w:tblGrid>
            <w:tr w:rsidR="000C5121" w14:paraId="1C53CCBE" w14:textId="77777777">
              <w:tc>
                <w:tcPr>
                  <w:tcW w:w="0" w:type="auto"/>
                  <w:hideMark/>
                </w:tcPr>
                <w:p w14:paraId="392F40D3" w14:textId="77777777" w:rsidR="000C5121" w:rsidRDefault="000C5121">
                  <w:r>
                    <w:t>Disposition casier</w:t>
                  </w:r>
                </w:p>
              </w:tc>
              <w:tc>
                <w:tcPr>
                  <w:tcW w:w="0" w:type="auto"/>
                  <w:hideMark/>
                </w:tcPr>
                <w:p w14:paraId="64D6B7BD" w14:textId="77777777" w:rsidR="000C5121" w:rsidRDefault="000C5121">
                  <w:proofErr w:type="gramStart"/>
                  <w:r>
                    <w:t>Des casier</w:t>
                  </w:r>
                  <w:proofErr w:type="gramEnd"/>
                  <w:r>
                    <w:t xml:space="preserve"> sont disposer tout autour de la salle avec une hauteur de 3 casier</w:t>
                  </w:r>
                </w:p>
              </w:tc>
            </w:tr>
            <w:tr w:rsidR="000C5121" w14:paraId="345335E0" w14:textId="77777777">
              <w:tc>
                <w:tcPr>
                  <w:tcW w:w="0" w:type="auto"/>
                  <w:hideMark/>
                </w:tcPr>
                <w:p w14:paraId="55E24AE5" w14:textId="77777777" w:rsidR="000C5121" w:rsidRDefault="000C5121">
                  <w:r>
                    <w:t>Emplacement salle</w:t>
                  </w:r>
                </w:p>
              </w:tc>
              <w:tc>
                <w:tcPr>
                  <w:tcW w:w="0" w:type="auto"/>
                  <w:hideMark/>
                </w:tcPr>
                <w:p w14:paraId="65602408" w14:textId="77777777" w:rsidR="000C5121" w:rsidRDefault="000C5121">
                  <w:r>
                    <w:t>La salle se trouve en D02</w:t>
                  </w:r>
                </w:p>
              </w:tc>
            </w:tr>
            <w:tr w:rsidR="000C5121" w14:paraId="60DF7096" w14:textId="77777777">
              <w:tc>
                <w:tcPr>
                  <w:tcW w:w="0" w:type="auto"/>
                  <w:hideMark/>
                </w:tcPr>
                <w:p w14:paraId="7746AC96" w14:textId="77777777" w:rsidR="000C5121" w:rsidRDefault="000C5121">
                  <w:r>
                    <w:t>Casier</w:t>
                  </w:r>
                </w:p>
              </w:tc>
              <w:tc>
                <w:tcPr>
                  <w:tcW w:w="0" w:type="auto"/>
                  <w:hideMark/>
                </w:tcPr>
                <w:p w14:paraId="6D57EB01" w14:textId="77777777" w:rsidR="000C5121" w:rsidRDefault="000C5121">
                  <w:proofErr w:type="gramStart"/>
                  <w:r>
                    <w:t>Les casier</w:t>
                  </w:r>
                  <w:proofErr w:type="gramEnd"/>
                  <w:r>
                    <w:t xml:space="preserve"> sont superposé par 2 et situer sur tout le tour de la salle sauf le mur de l'entrée</w:t>
                  </w:r>
                </w:p>
              </w:tc>
            </w:tr>
            <w:tr w:rsidR="000C5121" w14:paraId="1035D0B4" w14:textId="77777777">
              <w:tc>
                <w:tcPr>
                  <w:tcW w:w="0" w:type="auto"/>
                  <w:hideMark/>
                </w:tcPr>
                <w:p w14:paraId="76EF01A1" w14:textId="77777777" w:rsidR="000C5121" w:rsidRDefault="000C5121">
                  <w:r>
                    <w:t>Porte d'entrée</w:t>
                  </w:r>
                </w:p>
              </w:tc>
              <w:tc>
                <w:tcPr>
                  <w:tcW w:w="0" w:type="auto"/>
                  <w:hideMark/>
                </w:tcPr>
                <w:p w14:paraId="4A1E8735" w14:textId="77777777" w:rsidR="000C5121" w:rsidRDefault="000C5121">
                  <w:r>
                    <w:t>Une porte d'entrée est située au milieu du mur</w:t>
                  </w:r>
                </w:p>
              </w:tc>
            </w:tr>
            <w:tr w:rsidR="000C5121" w14:paraId="5ECE9B8B" w14:textId="77777777">
              <w:tc>
                <w:tcPr>
                  <w:tcW w:w="0" w:type="auto"/>
                  <w:hideMark/>
                </w:tcPr>
                <w:p w14:paraId="7B9431B3" w14:textId="77777777" w:rsidR="000C5121" w:rsidRDefault="000C5121">
                  <w:r>
                    <w:t>Spot lumière</w:t>
                  </w:r>
                </w:p>
              </w:tc>
              <w:tc>
                <w:tcPr>
                  <w:tcW w:w="0" w:type="auto"/>
                  <w:hideMark/>
                </w:tcPr>
                <w:p w14:paraId="7F439596" w14:textId="77777777" w:rsidR="000C5121" w:rsidRDefault="000C5121">
                  <w:r>
                    <w:t>Un spot en bande de 4m au milieu du plafond</w:t>
                  </w:r>
                </w:p>
              </w:tc>
            </w:tr>
          </w:tbl>
          <w:p w14:paraId="37320DAC" w14:textId="77777777" w:rsidR="000C5121" w:rsidRDefault="000C5121">
            <w:pPr>
              <w:rPr>
                <w:rFonts w:ascii="Calibri" w:eastAsia="Calibri" w:hAnsi="Calibri" w:cs="Calibri"/>
              </w:rPr>
            </w:pPr>
          </w:p>
        </w:tc>
      </w:tr>
    </w:tbl>
    <w:p w14:paraId="2D3D1F90" w14:textId="77777777" w:rsidR="000C5121" w:rsidRDefault="000C5121" w:rsidP="000C5121">
      <w:pPr>
        <w:rPr>
          <w:rFonts w:ascii="Calibri" w:eastAsia="Calibri" w:hAnsi="Calibri" w:cs="Calibri"/>
        </w:rPr>
      </w:pPr>
    </w:p>
    <w:p w14:paraId="19863CC9" w14:textId="77777777" w:rsidR="000C5121" w:rsidRDefault="000C5121" w:rsidP="000C5121">
      <w:pPr>
        <w:pStyle w:val="Titre3"/>
        <w:numPr>
          <w:ilvl w:val="2"/>
          <w:numId w:val="19"/>
        </w:numPr>
      </w:pPr>
      <w:bookmarkStart w:id="79" w:name="_Toc165990100"/>
      <w:r>
        <w:t>Vestiaire Piscine</w:t>
      </w:r>
      <w:bookmarkEnd w:id="79"/>
    </w:p>
    <w:p w14:paraId="4DD69EDF" w14:textId="77777777" w:rsidR="000C5121" w:rsidRDefault="000C5121" w:rsidP="000C5121">
      <w:r>
        <w:t>(</w:t>
      </w:r>
      <w:proofErr w:type="gramStart"/>
      <w:r>
        <w:t>Auteur:</w:t>
      </w:r>
      <w:proofErr w:type="gramEnd"/>
      <w:r>
        <w:t xml:space="preserve"> Alan Bitter)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0C5121" w14:paraId="497BD30B" w14:textId="77777777" w:rsidTr="000C512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99F2A" w14:textId="77777777" w:rsidR="000C5121" w:rsidRDefault="000C5121">
            <w:r>
              <w:t xml:space="preserve">En tant qu'utilisateur de la </w:t>
            </w:r>
            <w:proofErr w:type="gramStart"/>
            <w:r>
              <w:t>piscine  Je</w:t>
            </w:r>
            <w:proofErr w:type="gramEnd"/>
            <w:r>
              <w:t xml:space="preserve"> veux un vestiaire douche Pour pouvoir me changer et me doucher après piscine</w:t>
            </w:r>
          </w:p>
        </w:tc>
      </w:tr>
      <w:tr w:rsidR="000C5121" w14:paraId="2E502E34" w14:textId="77777777" w:rsidTr="000C512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C1D19" w14:textId="77777777" w:rsidR="000C5121" w:rsidRDefault="000C5121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512"/>
              <w:gridCol w:w="7528"/>
            </w:tblGrid>
            <w:tr w:rsidR="000C5121" w14:paraId="19F2736C" w14:textId="77777777">
              <w:tc>
                <w:tcPr>
                  <w:tcW w:w="0" w:type="auto"/>
                  <w:hideMark/>
                </w:tcPr>
                <w:p w14:paraId="1ED5023B" w14:textId="77777777" w:rsidR="000C5121" w:rsidRDefault="000C5121">
                  <w:proofErr w:type="gramStart"/>
                  <w:r>
                    <w:t>douche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6CC3431C" w14:textId="77777777" w:rsidR="000C5121" w:rsidRDefault="000C5121">
                  <w:r>
                    <w:t>Sur le mur de gauche 4 douches espacé d'1 m</w:t>
                  </w:r>
                </w:p>
              </w:tc>
            </w:tr>
            <w:tr w:rsidR="000C5121" w14:paraId="2391F2D9" w14:textId="77777777">
              <w:tc>
                <w:tcPr>
                  <w:tcW w:w="0" w:type="auto"/>
                  <w:hideMark/>
                </w:tcPr>
                <w:p w14:paraId="0542BF98" w14:textId="77777777" w:rsidR="000C5121" w:rsidRDefault="000C5121">
                  <w:proofErr w:type="gramStart"/>
                  <w:r>
                    <w:t>banc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6CBCD706" w14:textId="77777777" w:rsidR="000C5121" w:rsidRDefault="000C5121">
                  <w:r>
                    <w:t xml:space="preserve">Sur le mur de droite 3 banc de 1m50 l'un </w:t>
                  </w:r>
                  <w:proofErr w:type="gramStart"/>
                  <w:r>
                    <w:t>a</w:t>
                  </w:r>
                  <w:proofErr w:type="gramEnd"/>
                  <w:r>
                    <w:t xml:space="preserve"> coter de l'autre</w:t>
                  </w:r>
                </w:p>
              </w:tc>
            </w:tr>
            <w:tr w:rsidR="000C5121" w14:paraId="43537511" w14:textId="77777777">
              <w:tc>
                <w:tcPr>
                  <w:tcW w:w="0" w:type="auto"/>
                  <w:hideMark/>
                </w:tcPr>
                <w:p w14:paraId="311E3770" w14:textId="77777777" w:rsidR="000C5121" w:rsidRDefault="000C5121">
                  <w:r>
                    <w:t>Mur douche / Banc</w:t>
                  </w:r>
                </w:p>
              </w:tc>
              <w:tc>
                <w:tcPr>
                  <w:tcW w:w="0" w:type="auto"/>
                  <w:hideMark/>
                </w:tcPr>
                <w:p w14:paraId="6F419DE6" w14:textId="77777777" w:rsidR="000C5121" w:rsidRDefault="000C5121">
                  <w:r>
                    <w:t>Un mur entre les douches et les banc</w:t>
                  </w:r>
                </w:p>
              </w:tc>
            </w:tr>
            <w:tr w:rsidR="000C5121" w14:paraId="0711D9CD" w14:textId="77777777">
              <w:tc>
                <w:tcPr>
                  <w:tcW w:w="0" w:type="auto"/>
                  <w:hideMark/>
                </w:tcPr>
                <w:p w14:paraId="73BEF865" w14:textId="77777777" w:rsidR="000C5121" w:rsidRDefault="000C5121">
                  <w:r>
                    <w:t>Casier</w:t>
                  </w:r>
                </w:p>
              </w:tc>
              <w:tc>
                <w:tcPr>
                  <w:tcW w:w="0" w:type="auto"/>
                  <w:hideMark/>
                </w:tcPr>
                <w:p w14:paraId="004C3820" w14:textId="77777777" w:rsidR="000C5121" w:rsidRDefault="000C5121">
                  <w:r>
                    <w:t xml:space="preserve">10 </w:t>
                  </w:r>
                  <w:proofErr w:type="gramStart"/>
                  <w:r>
                    <w:t>casier</w:t>
                  </w:r>
                  <w:proofErr w:type="gramEnd"/>
                  <w:r>
                    <w:t xml:space="preserve"> de 1m de haut et 50cm de large et de profondeur contre le mur coter banc entre les douches et les banc</w:t>
                  </w:r>
                </w:p>
              </w:tc>
            </w:tr>
            <w:tr w:rsidR="000C5121" w14:paraId="64E39190" w14:textId="77777777">
              <w:tc>
                <w:tcPr>
                  <w:tcW w:w="0" w:type="auto"/>
                  <w:hideMark/>
                </w:tcPr>
                <w:p w14:paraId="52DD4D76" w14:textId="77777777" w:rsidR="000C5121" w:rsidRDefault="000C5121">
                  <w:r>
                    <w:t>Porte entrée / sortie</w:t>
                  </w:r>
                </w:p>
              </w:tc>
              <w:tc>
                <w:tcPr>
                  <w:tcW w:w="0" w:type="auto"/>
                  <w:hideMark/>
                </w:tcPr>
                <w:p w14:paraId="0EF194BB" w14:textId="77777777" w:rsidR="000C5121" w:rsidRDefault="000C5121">
                  <w:r>
                    <w:t xml:space="preserve">Une porte d'entrée / sortie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droite sur le mur qui donne sur le couloir</w:t>
                  </w:r>
                </w:p>
              </w:tc>
            </w:tr>
            <w:tr w:rsidR="000C5121" w14:paraId="4953FD32" w14:textId="77777777">
              <w:tc>
                <w:tcPr>
                  <w:tcW w:w="0" w:type="auto"/>
                  <w:hideMark/>
                </w:tcPr>
                <w:p w14:paraId="09543408" w14:textId="77777777" w:rsidR="000C5121" w:rsidRDefault="000C5121">
                  <w:r>
                    <w:t>Porte accès piscine</w:t>
                  </w:r>
                </w:p>
              </w:tc>
              <w:tc>
                <w:tcPr>
                  <w:tcW w:w="0" w:type="auto"/>
                  <w:hideMark/>
                </w:tcPr>
                <w:p w14:paraId="7E5CCDE6" w14:textId="77777777" w:rsidR="000C5121" w:rsidRDefault="000C5121">
                  <w:proofErr w:type="gramStart"/>
                  <w:r>
                    <w:t>une</w:t>
                  </w:r>
                  <w:proofErr w:type="gramEnd"/>
                  <w:r>
                    <w:t xml:space="preserve"> porte dans le coin sur le mur de droite qui donnes l'accès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la piscine</w:t>
                  </w:r>
                </w:p>
              </w:tc>
            </w:tr>
            <w:tr w:rsidR="000C5121" w14:paraId="7290EAF0" w14:textId="77777777">
              <w:tc>
                <w:tcPr>
                  <w:tcW w:w="0" w:type="auto"/>
                  <w:hideMark/>
                </w:tcPr>
                <w:p w14:paraId="36253EC2" w14:textId="77777777" w:rsidR="000C5121" w:rsidRDefault="000C5121">
                  <w:r>
                    <w:t>Lumière</w:t>
                  </w:r>
                </w:p>
              </w:tc>
              <w:tc>
                <w:tcPr>
                  <w:tcW w:w="0" w:type="auto"/>
                  <w:hideMark/>
                </w:tcPr>
                <w:p w14:paraId="4DE558EA" w14:textId="77777777" w:rsidR="000C5121" w:rsidRDefault="000C5121">
                  <w:r>
                    <w:t xml:space="preserve">3 </w:t>
                  </w:r>
                  <w:proofErr w:type="gramStart"/>
                  <w:r>
                    <w:t>spot</w:t>
                  </w:r>
                  <w:proofErr w:type="gramEnd"/>
                  <w:r>
                    <w:t xml:space="preserve"> au plafond espacé de 2m coter banc</w:t>
                  </w:r>
                </w:p>
              </w:tc>
            </w:tr>
            <w:tr w:rsidR="000C5121" w14:paraId="4D4DC77A" w14:textId="77777777">
              <w:tc>
                <w:tcPr>
                  <w:tcW w:w="0" w:type="auto"/>
                  <w:hideMark/>
                </w:tcPr>
                <w:p w14:paraId="3C91E28A" w14:textId="77777777" w:rsidR="000C5121" w:rsidRDefault="000C5121">
                  <w:r>
                    <w:t>Salle</w:t>
                  </w:r>
                </w:p>
              </w:tc>
              <w:tc>
                <w:tcPr>
                  <w:tcW w:w="0" w:type="auto"/>
                  <w:hideMark/>
                </w:tcPr>
                <w:p w14:paraId="43AC8A98" w14:textId="77777777" w:rsidR="000C5121" w:rsidRDefault="000C5121">
                  <w:r>
                    <w:t>Les vestiaires se trouve en D05</w:t>
                  </w:r>
                </w:p>
              </w:tc>
            </w:tr>
          </w:tbl>
          <w:p w14:paraId="3BEA807E" w14:textId="77777777" w:rsidR="000C5121" w:rsidRDefault="000C5121">
            <w:pPr>
              <w:rPr>
                <w:rFonts w:ascii="Calibri" w:eastAsia="Calibri" w:hAnsi="Calibri" w:cs="Calibri"/>
              </w:rPr>
            </w:pPr>
          </w:p>
        </w:tc>
      </w:tr>
    </w:tbl>
    <w:p w14:paraId="4F18ABF0" w14:textId="77777777" w:rsidR="000C5121" w:rsidRDefault="000C5121" w:rsidP="00ED3DCE">
      <w:pPr>
        <w:spacing w:after="191"/>
        <w:ind w:left="14"/>
      </w:pPr>
    </w:p>
    <w:p w14:paraId="552233D8" w14:textId="77777777" w:rsidR="000C5121" w:rsidRDefault="000C5121" w:rsidP="000C5121">
      <w:pPr>
        <w:pStyle w:val="Titre3"/>
        <w:numPr>
          <w:ilvl w:val="2"/>
          <w:numId w:val="20"/>
        </w:numPr>
      </w:pPr>
      <w:bookmarkStart w:id="80" w:name="_Toc165990101"/>
      <w:r>
        <w:lastRenderedPageBreak/>
        <w:t>Panneau solaire</w:t>
      </w:r>
      <w:bookmarkEnd w:id="80"/>
    </w:p>
    <w:p w14:paraId="1C2BC30F" w14:textId="77777777" w:rsidR="000C5121" w:rsidRDefault="000C5121" w:rsidP="000C5121">
      <w:r>
        <w:t>(</w:t>
      </w:r>
      <w:proofErr w:type="gramStart"/>
      <w:r>
        <w:t>Auteur:</w:t>
      </w:r>
      <w:proofErr w:type="gramEnd"/>
      <w:r>
        <w:t xml:space="preserve"> Alan Bitter)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0C5121" w14:paraId="111CC370" w14:textId="77777777" w:rsidTr="000C512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6C4E7" w14:textId="77777777" w:rsidR="000C5121" w:rsidRDefault="000C5121">
            <w:r>
              <w:t xml:space="preserve">En tant qu'utilisateur du </w:t>
            </w:r>
            <w:proofErr w:type="gramStart"/>
            <w:r>
              <w:t>bâtiment  Je</w:t>
            </w:r>
            <w:proofErr w:type="gramEnd"/>
            <w:r>
              <w:t xml:space="preserve"> veux des panneau solaire Afin que de rendre le bâtiment écologique</w:t>
            </w:r>
          </w:p>
        </w:tc>
      </w:tr>
      <w:tr w:rsidR="000C5121" w14:paraId="373FC8A2" w14:textId="77777777" w:rsidTr="000C512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25A49" w14:textId="77777777" w:rsidR="000C5121" w:rsidRDefault="000C5121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26"/>
              <w:gridCol w:w="5365"/>
            </w:tblGrid>
            <w:tr w:rsidR="000C5121" w14:paraId="59A16EAF" w14:textId="77777777">
              <w:tc>
                <w:tcPr>
                  <w:tcW w:w="0" w:type="auto"/>
                  <w:hideMark/>
                </w:tcPr>
                <w:p w14:paraId="7ECE57A4" w14:textId="77777777" w:rsidR="000C5121" w:rsidRDefault="000C5121">
                  <w:r>
                    <w:t>Emplacement panneau solaire</w:t>
                  </w:r>
                </w:p>
              </w:tc>
              <w:tc>
                <w:tcPr>
                  <w:tcW w:w="0" w:type="auto"/>
                  <w:hideMark/>
                </w:tcPr>
                <w:p w14:paraId="4D052677" w14:textId="77777777" w:rsidR="000C5121" w:rsidRDefault="000C5121">
                  <w:proofErr w:type="gramStart"/>
                  <w:r>
                    <w:t>Les panneaux solaire</w:t>
                  </w:r>
                  <w:proofErr w:type="gramEnd"/>
                  <w:r>
                    <w:t xml:space="preserve"> se trouve sur les murs du </w:t>
                  </w:r>
                  <w:proofErr w:type="spellStart"/>
                  <w:r>
                    <w:t>batiment</w:t>
                  </w:r>
                  <w:proofErr w:type="spellEnd"/>
                </w:p>
              </w:tc>
            </w:tr>
            <w:tr w:rsidR="000C5121" w14:paraId="34A49606" w14:textId="77777777">
              <w:tc>
                <w:tcPr>
                  <w:tcW w:w="0" w:type="auto"/>
                  <w:hideMark/>
                </w:tcPr>
                <w:p w14:paraId="2120060B" w14:textId="77777777" w:rsidR="000C5121" w:rsidRDefault="000C5121">
                  <w:r>
                    <w:t>Couleurs</w:t>
                  </w:r>
                </w:p>
              </w:tc>
              <w:tc>
                <w:tcPr>
                  <w:tcW w:w="0" w:type="auto"/>
                  <w:hideMark/>
                </w:tcPr>
                <w:p w14:paraId="64949EFF" w14:textId="77777777" w:rsidR="000C5121" w:rsidRDefault="000C5121">
                  <w:r>
                    <w:t xml:space="preserve">Les panneaux solaires seront </w:t>
                  </w:r>
                  <w:proofErr w:type="gramStart"/>
                  <w:r>
                    <w:t>bleu et blanc</w:t>
                  </w:r>
                  <w:proofErr w:type="gramEnd"/>
                </w:p>
              </w:tc>
            </w:tr>
          </w:tbl>
          <w:p w14:paraId="291C218C" w14:textId="77777777" w:rsidR="000C5121" w:rsidRDefault="000C5121">
            <w:pPr>
              <w:rPr>
                <w:rFonts w:ascii="Calibri" w:eastAsia="Calibri" w:hAnsi="Calibri" w:cs="Calibri"/>
              </w:rPr>
            </w:pPr>
          </w:p>
        </w:tc>
      </w:tr>
    </w:tbl>
    <w:p w14:paraId="4C057918" w14:textId="570EBD91" w:rsidR="00ED3DCE" w:rsidRDefault="00ED3DCE" w:rsidP="00ED3DCE">
      <w:pPr>
        <w:spacing w:after="191"/>
        <w:ind w:left="14"/>
      </w:pPr>
    </w:p>
    <w:p w14:paraId="6DC7830F" w14:textId="6B8B38B8" w:rsidR="00ED3DCE" w:rsidRDefault="00ED3DCE" w:rsidP="00ED3DCE">
      <w:pPr>
        <w:spacing w:after="191"/>
        <w:ind w:left="14"/>
      </w:pPr>
    </w:p>
    <w:p w14:paraId="58D8E200" w14:textId="570BCAE7" w:rsidR="00ED3DCE" w:rsidRDefault="00ED3DCE" w:rsidP="00ED3DCE">
      <w:pPr>
        <w:spacing w:after="271"/>
        <w:ind w:left="14"/>
      </w:pPr>
    </w:p>
    <w:p w14:paraId="7C8D8CF5" w14:textId="77777777" w:rsidR="00A400FD" w:rsidRDefault="00A400FD" w:rsidP="00A400FD">
      <w:pPr>
        <w:pStyle w:val="Retraitcorpsdetexte"/>
      </w:pPr>
    </w:p>
    <w:p w14:paraId="71778906" w14:textId="77777777" w:rsidR="007F30AE" w:rsidRPr="007F30AE" w:rsidRDefault="007F30AE" w:rsidP="008E53F9">
      <w:pPr>
        <w:pStyle w:val="Titre1"/>
      </w:pPr>
      <w:bookmarkStart w:id="81" w:name="_Toc532179964"/>
      <w:bookmarkStart w:id="82" w:name="_Toc165969648"/>
      <w:bookmarkStart w:id="83" w:name="_Toc164007806"/>
      <w:bookmarkStart w:id="84" w:name="_Toc165990102"/>
      <w:bookmarkEnd w:id="44"/>
      <w:bookmarkEnd w:id="45"/>
      <w:r w:rsidRPr="007F30AE">
        <w:t>Réalisation</w:t>
      </w:r>
      <w:bookmarkEnd w:id="81"/>
      <w:bookmarkEnd w:id="82"/>
      <w:bookmarkEnd w:id="83"/>
      <w:bookmarkEnd w:id="84"/>
    </w:p>
    <w:p w14:paraId="11D0B1D4" w14:textId="77777777" w:rsidR="007F30AE" w:rsidRPr="007F30AE" w:rsidRDefault="00116F07" w:rsidP="008E53F9">
      <w:pPr>
        <w:pStyle w:val="Titre2"/>
      </w:pPr>
      <w:bookmarkStart w:id="85" w:name="_Toc164007807"/>
      <w:bookmarkStart w:id="86" w:name="_Toc165990103"/>
      <w:r>
        <w:t>Installation de l’e</w:t>
      </w:r>
      <w:r w:rsidR="005C1848">
        <w:t>nvironnement de travail</w:t>
      </w:r>
      <w:bookmarkEnd w:id="85"/>
      <w:bookmarkEnd w:id="86"/>
    </w:p>
    <w:p w14:paraId="0E42D53B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34FAE94A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18D47FD8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2B3951A5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50FDE80E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37BC3502" w14:textId="77777777" w:rsidR="00E07F66" w:rsidRDefault="00106156" w:rsidP="005C1848">
      <w:pPr>
        <w:pStyle w:val="Titre2"/>
      </w:pPr>
      <w:bookmarkStart w:id="87" w:name="_Toc164007808"/>
      <w:bookmarkStart w:id="88" w:name="_Toc165990104"/>
      <w:r>
        <w:t>Ressources extérieures</w:t>
      </w:r>
      <w:bookmarkEnd w:id="87"/>
      <w:bookmarkEnd w:id="88"/>
    </w:p>
    <w:p w14:paraId="4A4A51FC" w14:textId="77777777" w:rsidR="00E07F66" w:rsidRDefault="00E07F66" w:rsidP="00E07F66">
      <w:pPr>
        <w:pStyle w:val="Informations"/>
      </w:pPr>
      <w:r w:rsidRPr="00920F4E">
        <w:t>Ce</w:t>
      </w:r>
      <w:r>
        <w:t>tte partie</w:t>
      </w:r>
      <w:r w:rsidRPr="00920F4E">
        <w:t xml:space="preserve"> </w:t>
      </w:r>
      <w:r w:rsidR="00106156">
        <w:t>décrit toutes les ressources qui ont été utilisées dans le cadre du projet et qui n’avait pas été fourni au départ.</w:t>
      </w:r>
    </w:p>
    <w:p w14:paraId="20381C99" w14:textId="77777777" w:rsidR="00106156" w:rsidRPr="00920F4E" w:rsidRDefault="00106156" w:rsidP="00E07F66">
      <w:pPr>
        <w:pStyle w:val="Informations"/>
      </w:pPr>
      <w:r>
        <w:t>Pour chaque ressource, expliquer les raisons de ce choix. Pourquoi en avez-vous eu besoin ? Y avait-il d’autres possibilités ? Pourquoi avoir choisi celle-ci plutôt qu’une autre ?...</w:t>
      </w:r>
    </w:p>
    <w:p w14:paraId="23ADCA36" w14:textId="77777777" w:rsidR="005C1848" w:rsidRDefault="00D95D32" w:rsidP="005C1848">
      <w:pPr>
        <w:pStyle w:val="Titre2"/>
      </w:pPr>
      <w:bookmarkStart w:id="89" w:name="_Toc164007809"/>
      <w:bookmarkStart w:id="90" w:name="_Toc165990105"/>
      <w:r>
        <w:t>Déroulement effectif</w:t>
      </w:r>
      <w:bookmarkEnd w:id="89"/>
      <w:bookmarkEnd w:id="90"/>
    </w:p>
    <w:p w14:paraId="426B1E0B" w14:textId="44DDEB5E" w:rsidR="00216BF8" w:rsidRDefault="00216BF8" w:rsidP="00216BF8">
      <w:pPr>
        <w:pStyle w:val="Titre3"/>
      </w:pPr>
      <w:r>
        <w:t>Sprint 1</w:t>
      </w:r>
    </w:p>
    <w:p w14:paraId="2F3B0837" w14:textId="2A370642" w:rsidR="00216BF8" w:rsidRDefault="00216BF8" w:rsidP="00216BF8">
      <w:pPr>
        <w:pStyle w:val="Titre3"/>
      </w:pPr>
      <w:r>
        <w:t>Sprint 2</w:t>
      </w:r>
    </w:p>
    <w:p w14:paraId="14171927" w14:textId="77777777" w:rsidR="00216BF8" w:rsidRDefault="00216BF8" w:rsidP="00216BF8">
      <w:pPr>
        <w:pStyle w:val="Retraitcorpsdetexte3"/>
      </w:pPr>
      <w:r>
        <w:t xml:space="preserve">Très bon travail de l'équipe, toute l'équipe à réussie </w:t>
      </w:r>
      <w:proofErr w:type="gramStart"/>
      <w:r>
        <w:t>a</w:t>
      </w:r>
      <w:proofErr w:type="gramEnd"/>
      <w:r>
        <w:t xml:space="preserve"> finir tout ce qui était prévue dans le sprint.</w:t>
      </w:r>
    </w:p>
    <w:p w14:paraId="552CA0CB" w14:textId="77777777" w:rsidR="00216BF8" w:rsidRDefault="00216BF8" w:rsidP="00216BF8">
      <w:pPr>
        <w:pStyle w:val="Retraitcorpsdetexte3"/>
      </w:pPr>
      <w:r>
        <w:t xml:space="preserve">L'équipe a beaucoup aimé la méthode </w:t>
      </w:r>
      <w:proofErr w:type="spellStart"/>
      <w:r>
        <w:t>Pomodoro</w:t>
      </w:r>
      <w:proofErr w:type="spellEnd"/>
      <w:r>
        <w:t>, ça nous a permis de vraiment nous concentrer et travailler sur nos tâches.</w:t>
      </w:r>
    </w:p>
    <w:p w14:paraId="2C216B5B" w14:textId="77777777" w:rsidR="00216BF8" w:rsidRDefault="00216BF8" w:rsidP="00216BF8">
      <w:pPr>
        <w:pStyle w:val="Retraitcorpsdetexte3"/>
      </w:pPr>
    </w:p>
    <w:p w14:paraId="19205335" w14:textId="77777777" w:rsidR="00216BF8" w:rsidRDefault="00216BF8" w:rsidP="00216BF8">
      <w:pPr>
        <w:pStyle w:val="Retraitcorpsdetexte3"/>
      </w:pPr>
    </w:p>
    <w:p w14:paraId="0824E73B" w14:textId="77777777" w:rsidR="00216BF8" w:rsidRDefault="00216BF8" w:rsidP="00216BF8">
      <w:pPr>
        <w:pStyle w:val="Retraitcorpsdetexte3"/>
      </w:pPr>
      <w:r>
        <w:t>Points à améliorer</w:t>
      </w:r>
    </w:p>
    <w:p w14:paraId="0AC78725" w14:textId="77777777" w:rsidR="00216BF8" w:rsidRDefault="00216BF8" w:rsidP="00216BF8">
      <w:pPr>
        <w:pStyle w:val="Retraitcorpsdetexte3"/>
      </w:pPr>
      <w:r>
        <w:t>* Mieux estimer les tâches</w:t>
      </w:r>
    </w:p>
    <w:p w14:paraId="23985F93" w14:textId="77777777" w:rsidR="00216BF8" w:rsidRDefault="00216BF8" w:rsidP="00216BF8">
      <w:pPr>
        <w:pStyle w:val="Retraitcorpsdetexte3"/>
      </w:pPr>
      <w:r>
        <w:t xml:space="preserve">* Mieux communiquer pendant les moments dans les moments sans </w:t>
      </w:r>
      <w:proofErr w:type="spellStart"/>
      <w:r>
        <w:t>Pomodoro</w:t>
      </w:r>
      <w:proofErr w:type="spellEnd"/>
    </w:p>
    <w:p w14:paraId="79DDE8D6" w14:textId="279748AB" w:rsidR="00216BF8" w:rsidRPr="00216BF8" w:rsidRDefault="00216BF8" w:rsidP="00216BF8">
      <w:pPr>
        <w:pStyle w:val="Retraitcorpsdetexte3"/>
      </w:pPr>
      <w:r>
        <w:t>* Avoir une meilleure maîtrise de SweetHome3D</w:t>
      </w:r>
    </w:p>
    <w:p w14:paraId="467CBA57" w14:textId="369EE0CE" w:rsidR="00216BF8" w:rsidRPr="00216BF8" w:rsidRDefault="00216BF8" w:rsidP="00216BF8">
      <w:pPr>
        <w:pStyle w:val="Titre3"/>
      </w:pPr>
      <w:r>
        <w:t>Sprint 3</w:t>
      </w:r>
    </w:p>
    <w:p w14:paraId="1FE3433A" w14:textId="7043D16F" w:rsidR="00EB470B" w:rsidRDefault="00216BF8" w:rsidP="00EB470B">
      <w:pPr>
        <w:pStyle w:val="Retraitcorpsdetexte"/>
      </w:pPr>
      <w:r w:rsidRPr="00216BF8">
        <w:t xml:space="preserve">Malgré l'absence de </w:t>
      </w:r>
      <w:proofErr w:type="spellStart"/>
      <w:r w:rsidRPr="00216BF8">
        <w:t>Esteban</w:t>
      </w:r>
      <w:proofErr w:type="spellEnd"/>
      <w:r w:rsidRPr="00216BF8">
        <w:t xml:space="preserve"> tout le travail prévu a été effectué et fini, le seul problème rencontré est l'intégration de la bibliothèque. Car les étagères étaient trop volumineuses.</w:t>
      </w:r>
    </w:p>
    <w:p w14:paraId="4439C8EC" w14:textId="5BE17C49" w:rsidR="002B1E09" w:rsidRDefault="00EB470B" w:rsidP="00EB470B">
      <w:pPr>
        <w:pStyle w:val="Titre3"/>
        <w:rPr>
          <w:ins w:id="91" w:author="Antoine Fabre" w:date="2024-05-14T15:42:00Z"/>
        </w:rPr>
      </w:pPr>
      <w:ins w:id="92" w:author="Antoine Fabre" w:date="2024-05-14T15:42:00Z">
        <w:r>
          <w:lastRenderedPageBreak/>
          <w:t>Sprint 4</w:t>
        </w:r>
        <w:bookmarkStart w:id="93" w:name="_Toc532179961"/>
      </w:ins>
    </w:p>
    <w:p w14:paraId="27E71958" w14:textId="77777777" w:rsidR="00CD5661" w:rsidRDefault="004C74BF" w:rsidP="004C74BF">
      <w:pPr>
        <w:pStyle w:val="Retraitcorpsdetexte3"/>
        <w:rPr>
          <w:ins w:id="94" w:author="Antoine Fabre" w:date="2024-05-14T15:42:00Z"/>
        </w:rPr>
      </w:pPr>
      <w:ins w:id="95" w:author="Antoine Fabre" w:date="2024-05-14T15:42:00Z">
        <w:r>
          <w:t>Malgré l’absence de monsieur Lebet, tout le travail a été fait</w:t>
        </w:r>
        <w:r w:rsidR="00CD5661">
          <w:t>.</w:t>
        </w:r>
      </w:ins>
    </w:p>
    <w:p w14:paraId="70C4E57F" w14:textId="39FE187B" w:rsidR="004C74BF" w:rsidRDefault="00CD5661" w:rsidP="004C74BF">
      <w:pPr>
        <w:pStyle w:val="Retraitcorpsdetexte3"/>
        <w:rPr>
          <w:ins w:id="96" w:author="Antoine Fabre" w:date="2024-05-14T15:42:00Z"/>
        </w:rPr>
      </w:pPr>
      <w:ins w:id="97" w:author="Antoine Fabre" w:date="2024-05-14T15:42:00Z">
        <w:r>
          <w:t>Personne n’a eu des problèmes</w:t>
        </w:r>
        <w:r w:rsidR="004C74BF">
          <w:t>.</w:t>
        </w:r>
      </w:ins>
    </w:p>
    <w:p w14:paraId="00B3F7C0" w14:textId="77777777" w:rsidR="004C74BF" w:rsidRPr="004C74BF" w:rsidRDefault="004C74BF" w:rsidP="004C74BF">
      <w:pPr>
        <w:pStyle w:val="Retraitcorpsdetexte3"/>
        <w:rPr>
          <w:ins w:id="98" w:author="Antoine Fabre" w:date="2024-05-14T15:42:00Z"/>
        </w:rPr>
      </w:pPr>
    </w:p>
    <w:p w14:paraId="1FE34476" w14:textId="18175591" w:rsidR="00EB470B" w:rsidRPr="00EB470B" w:rsidRDefault="00EB470B">
      <w:pPr>
        <w:pStyle w:val="Retraitcorpsdetexte3"/>
        <w:ind w:left="1134"/>
        <w:pPrChange w:id="99" w:author="Antoine Fabre" w:date="2024-05-14T15:42:00Z">
          <w:pPr>
            <w:pStyle w:val="Informations"/>
          </w:pPr>
        </w:pPrChange>
      </w:pPr>
    </w:p>
    <w:p w14:paraId="77DDE172" w14:textId="77777777" w:rsidR="00505421" w:rsidRPr="007F30AE" w:rsidRDefault="00F16ADE" w:rsidP="008E53F9">
      <w:pPr>
        <w:pStyle w:val="Titre2"/>
      </w:pPr>
      <w:bookmarkStart w:id="100" w:name="_Toc164007810"/>
      <w:bookmarkStart w:id="101" w:name="_Toc165990106"/>
      <w:bookmarkEnd w:id="93"/>
      <w:r>
        <w:t xml:space="preserve">Journal de </w:t>
      </w:r>
      <w:r w:rsidR="00E07F66">
        <w:t>travail</w:t>
      </w:r>
      <w:bookmarkEnd w:id="100"/>
      <w:bookmarkEnd w:id="101"/>
    </w:p>
    <w:p w14:paraId="161EB8D8" w14:textId="77777777" w:rsidR="00E07F66" w:rsidRDefault="00E07F66" w:rsidP="002B1E09">
      <w:pPr>
        <w:pStyle w:val="Informations"/>
      </w:pPr>
    </w:p>
    <w:p w14:paraId="33A5F5A2" w14:textId="77777777" w:rsidR="00E07F66" w:rsidRDefault="00E07F66" w:rsidP="002B1E09">
      <w:pPr>
        <w:pStyle w:val="Informations"/>
      </w:pPr>
      <w:r>
        <w:t>En ici quel est le format du journal de travail et comment il va être maintenu tout au long du projet.</w:t>
      </w:r>
    </w:p>
    <w:p w14:paraId="00CD266A" w14:textId="77777777" w:rsidR="00505421" w:rsidRDefault="00E07F66" w:rsidP="00E07F66">
      <w:pPr>
        <w:pStyle w:val="Informations"/>
      </w:pPr>
      <w:r>
        <w:t>Ne pas mettre le journal de travail lui-même ici ! (</w:t>
      </w:r>
      <w:proofErr w:type="gramStart"/>
      <w:r>
        <w:t>mais</w:t>
      </w:r>
      <w:proofErr w:type="gramEnd"/>
      <w:r>
        <w:t xml:space="preserve"> on peut mettre une référence sur un fichier externe).</w:t>
      </w:r>
    </w:p>
    <w:p w14:paraId="40E35952" w14:textId="77777777" w:rsidR="00ED3DCE" w:rsidRPr="00920F4E" w:rsidRDefault="00ED3DCE" w:rsidP="00ED3DCE">
      <w:pPr>
        <w:pStyle w:val="Informations"/>
        <w:ind w:left="0"/>
      </w:pPr>
    </w:p>
    <w:p w14:paraId="59476CD3" w14:textId="77777777" w:rsidR="007F30AE" w:rsidRPr="007F30AE" w:rsidRDefault="007F30AE" w:rsidP="008E53F9">
      <w:pPr>
        <w:pStyle w:val="Titre1"/>
      </w:pPr>
      <w:bookmarkStart w:id="102" w:name="_Toc532179966"/>
      <w:bookmarkStart w:id="103" w:name="_Toc165969650"/>
      <w:bookmarkStart w:id="104" w:name="_Toc164007811"/>
      <w:bookmarkStart w:id="105" w:name="_Toc165990107"/>
      <w:r w:rsidRPr="007F30AE">
        <w:t>Tests</w:t>
      </w:r>
      <w:bookmarkEnd w:id="102"/>
      <w:bookmarkEnd w:id="103"/>
      <w:bookmarkEnd w:id="104"/>
      <w:bookmarkEnd w:id="105"/>
    </w:p>
    <w:p w14:paraId="2426BCF6" w14:textId="77777777" w:rsidR="005C1848" w:rsidRDefault="005C1848" w:rsidP="008E53F9">
      <w:pPr>
        <w:pStyle w:val="Titre2"/>
      </w:pPr>
      <w:bookmarkStart w:id="106" w:name="_Toc164007812"/>
      <w:bookmarkStart w:id="107" w:name="_Toc165990108"/>
      <w:bookmarkStart w:id="108" w:name="_Toc532179968"/>
      <w:bookmarkStart w:id="109" w:name="_Toc165969652"/>
      <w:bookmarkStart w:id="110" w:name="_Ref308525868"/>
      <w:r>
        <w:t>Stratégie de test</w:t>
      </w:r>
      <w:bookmarkEnd w:id="106"/>
      <w:bookmarkEnd w:id="107"/>
    </w:p>
    <w:p w14:paraId="6E6FB935" w14:textId="77777777" w:rsidR="005C1848" w:rsidRPr="00920F4E" w:rsidRDefault="005C1848" w:rsidP="005C1848">
      <w:pPr>
        <w:pStyle w:val="Informations"/>
        <w:rPr>
          <w:del w:id="111" w:author="Antoine Fabre" w:date="2024-05-14T15:42:00Z"/>
        </w:rPr>
      </w:pPr>
      <w:del w:id="112" w:author="Antoine Fabre" w:date="2024-05-14T15:42:00Z">
        <w:r w:rsidRPr="00920F4E">
          <w:delText>Qui, quand, avec quelles données, dans quel ordre, etc.</w:delText>
        </w:r>
      </w:del>
    </w:p>
    <w:p w14:paraId="06B540BD" w14:textId="7CF5CA29" w:rsidR="004C74BF" w:rsidRPr="004C74BF" w:rsidRDefault="004C74BF" w:rsidP="004C74BF">
      <w:pPr>
        <w:pStyle w:val="NormalWeb"/>
        <w:rPr>
          <w:ins w:id="113" w:author="Antoine Fabre" w:date="2024-05-14T15:42:00Z"/>
          <w:rFonts w:ascii="Century Gothic" w:hAnsi="Century Gothic"/>
          <w:sz w:val="22"/>
          <w:szCs w:val="22"/>
        </w:rPr>
      </w:pPr>
      <w:ins w:id="114" w:author="Antoine Fabre" w:date="2024-05-14T15:42:00Z">
        <w:r w:rsidRPr="004C74BF">
          <w:rPr>
            <w:rFonts w:ascii="Century Gothic" w:hAnsi="Century Gothic"/>
            <w:sz w:val="22"/>
            <w:szCs w:val="22"/>
          </w:rPr>
          <w:t>Test fonctionnel unitaire : On vérifie une pièce en prenant les test d’acceptance</w:t>
        </w:r>
      </w:ins>
    </w:p>
    <w:p w14:paraId="65B9EF62" w14:textId="130DAB7B" w:rsidR="004C74BF" w:rsidRPr="004C74BF" w:rsidRDefault="004C74BF" w:rsidP="004C74BF">
      <w:pPr>
        <w:pStyle w:val="NormalWeb"/>
        <w:rPr>
          <w:ins w:id="115" w:author="Antoine Fabre" w:date="2024-05-14T15:42:00Z"/>
          <w:rFonts w:ascii="Century Gothic" w:hAnsi="Century Gothic"/>
          <w:sz w:val="22"/>
          <w:szCs w:val="22"/>
        </w:rPr>
      </w:pPr>
      <w:ins w:id="116" w:author="Antoine Fabre" w:date="2024-05-14T15:42:00Z">
        <w:r w:rsidRPr="004C74BF">
          <w:rPr>
            <w:rFonts w:ascii="Century Gothic" w:hAnsi="Century Gothic"/>
            <w:sz w:val="22"/>
            <w:szCs w:val="22"/>
          </w:rPr>
          <w:t>Test fonctionnel d’intégration : On prend un fichier vide ou on met 2 pièces cote a cote.</w:t>
        </w:r>
      </w:ins>
    </w:p>
    <w:p w14:paraId="1A6510DC" w14:textId="62BB9335" w:rsidR="004C74BF" w:rsidRPr="004C74BF" w:rsidRDefault="004C74BF" w:rsidP="004C74BF">
      <w:pPr>
        <w:pStyle w:val="NormalWeb"/>
        <w:rPr>
          <w:ins w:id="117" w:author="Antoine Fabre" w:date="2024-05-14T15:42:00Z"/>
          <w:rFonts w:ascii="Century Gothic" w:hAnsi="Century Gothic"/>
          <w:sz w:val="22"/>
          <w:szCs w:val="22"/>
        </w:rPr>
      </w:pPr>
      <w:ins w:id="118" w:author="Antoine Fabre" w:date="2024-05-14T15:42:00Z">
        <w:r w:rsidRPr="004C74BF">
          <w:rPr>
            <w:rFonts w:ascii="Century Gothic" w:hAnsi="Century Gothic"/>
            <w:sz w:val="22"/>
            <w:szCs w:val="22"/>
          </w:rPr>
          <w:t>Test fonctionnel Système : on intègre toutes les pièces dans le même fichier</w:t>
        </w:r>
      </w:ins>
    </w:p>
    <w:p w14:paraId="0A472953" w14:textId="5C2B3C31" w:rsidR="004C74BF" w:rsidRPr="004C74BF" w:rsidRDefault="004C74BF" w:rsidP="004C74BF">
      <w:pPr>
        <w:pStyle w:val="NormalWeb"/>
        <w:rPr>
          <w:ins w:id="119" w:author="Antoine Fabre" w:date="2024-05-14T15:42:00Z"/>
          <w:rFonts w:ascii="Century Gothic" w:hAnsi="Century Gothic"/>
          <w:sz w:val="22"/>
          <w:szCs w:val="22"/>
        </w:rPr>
      </w:pPr>
      <w:ins w:id="120" w:author="Antoine Fabre" w:date="2024-05-14T15:42:00Z">
        <w:r w:rsidRPr="004C74BF">
          <w:rPr>
            <w:rFonts w:ascii="Century Gothic" w:hAnsi="Century Gothic"/>
            <w:sz w:val="22"/>
            <w:szCs w:val="22"/>
          </w:rPr>
          <w:t>Test de performance unitaire : on regarde si les meuble d’une pièce importe son pas trop volumineux.</w:t>
        </w:r>
      </w:ins>
    </w:p>
    <w:p w14:paraId="626305BA" w14:textId="641B3F93" w:rsidR="004C74BF" w:rsidRPr="004C74BF" w:rsidRDefault="004C74BF" w:rsidP="004C74BF">
      <w:pPr>
        <w:pStyle w:val="NormalWeb"/>
        <w:rPr>
          <w:ins w:id="121" w:author="Antoine Fabre" w:date="2024-05-14T15:42:00Z"/>
          <w:rFonts w:ascii="Century Gothic" w:hAnsi="Century Gothic"/>
          <w:sz w:val="22"/>
          <w:szCs w:val="22"/>
        </w:rPr>
      </w:pPr>
      <w:ins w:id="122" w:author="Antoine Fabre" w:date="2024-05-14T15:42:00Z">
        <w:r w:rsidRPr="004C74BF">
          <w:rPr>
            <w:rFonts w:ascii="Century Gothic" w:hAnsi="Century Gothic"/>
            <w:sz w:val="22"/>
            <w:szCs w:val="22"/>
          </w:rPr>
          <w:t>Test de performance d’intégration : on regarde si avec 2 pièces ça ne bug pas avec les meubles trop volumineux</w:t>
        </w:r>
      </w:ins>
    </w:p>
    <w:p w14:paraId="098698B2" w14:textId="0462CF56" w:rsidR="004C74BF" w:rsidRPr="004C74BF" w:rsidRDefault="004C74BF" w:rsidP="004C74BF">
      <w:pPr>
        <w:pStyle w:val="NormalWeb"/>
        <w:rPr>
          <w:ins w:id="123" w:author="Antoine Fabre" w:date="2024-05-14T15:42:00Z"/>
          <w:rFonts w:ascii="Century Gothic" w:hAnsi="Century Gothic"/>
          <w:sz w:val="22"/>
          <w:szCs w:val="22"/>
        </w:rPr>
      </w:pPr>
      <w:ins w:id="124" w:author="Antoine Fabre" w:date="2024-05-14T15:42:00Z">
        <w:r w:rsidRPr="004C74BF">
          <w:rPr>
            <w:rFonts w:ascii="Century Gothic" w:hAnsi="Century Gothic"/>
            <w:sz w:val="22"/>
            <w:szCs w:val="22"/>
          </w:rPr>
          <w:t>Test de performance Système : On regarde quand toutes les pièces ont été intégrer si le fichier ne bug a pas à cause des meubles importé</w:t>
        </w:r>
      </w:ins>
    </w:p>
    <w:p w14:paraId="18277BF9" w14:textId="13399F60" w:rsidR="004C74BF" w:rsidRPr="004C74BF" w:rsidRDefault="004C74BF" w:rsidP="004C74BF">
      <w:pPr>
        <w:pStyle w:val="NormalWeb"/>
        <w:rPr>
          <w:ins w:id="125" w:author="Antoine Fabre" w:date="2024-05-14T15:42:00Z"/>
          <w:rFonts w:ascii="Century Gothic" w:hAnsi="Century Gothic"/>
          <w:sz w:val="22"/>
          <w:szCs w:val="22"/>
        </w:rPr>
      </w:pPr>
      <w:ins w:id="126" w:author="Antoine Fabre" w:date="2024-05-14T15:42:00Z">
        <w:r w:rsidRPr="004C74BF">
          <w:rPr>
            <w:rFonts w:ascii="Century Gothic" w:hAnsi="Century Gothic"/>
            <w:sz w:val="22"/>
            <w:szCs w:val="22"/>
          </w:rPr>
          <w:t>Test de robustesse unitaire :</w:t>
        </w:r>
      </w:ins>
    </w:p>
    <w:p w14:paraId="4C2EBA64" w14:textId="3DA7F9ED" w:rsidR="004C74BF" w:rsidRPr="004C74BF" w:rsidRDefault="004C74BF" w:rsidP="004C74BF">
      <w:pPr>
        <w:pStyle w:val="NormalWeb"/>
        <w:rPr>
          <w:ins w:id="127" w:author="Antoine Fabre" w:date="2024-05-14T15:42:00Z"/>
          <w:rFonts w:ascii="Century Gothic" w:hAnsi="Century Gothic"/>
          <w:sz w:val="22"/>
          <w:szCs w:val="22"/>
        </w:rPr>
      </w:pPr>
      <w:ins w:id="128" w:author="Antoine Fabre" w:date="2024-05-14T15:42:00Z">
        <w:r w:rsidRPr="004C74BF">
          <w:rPr>
            <w:rFonts w:ascii="Century Gothic" w:hAnsi="Century Gothic"/>
            <w:sz w:val="22"/>
            <w:szCs w:val="22"/>
          </w:rPr>
          <w:t>Test de robustesse d’intégration :</w:t>
        </w:r>
      </w:ins>
    </w:p>
    <w:p w14:paraId="2C5B0F92" w14:textId="730D217E" w:rsidR="004C74BF" w:rsidRPr="004C74BF" w:rsidRDefault="004C74BF" w:rsidP="004C74BF">
      <w:pPr>
        <w:pStyle w:val="NormalWeb"/>
        <w:rPr>
          <w:ins w:id="129" w:author="Antoine Fabre" w:date="2024-05-14T15:42:00Z"/>
          <w:rFonts w:ascii="Century Gothic" w:hAnsi="Century Gothic"/>
          <w:sz w:val="22"/>
          <w:szCs w:val="22"/>
        </w:rPr>
      </w:pPr>
      <w:ins w:id="130" w:author="Antoine Fabre" w:date="2024-05-14T15:42:00Z">
        <w:r w:rsidRPr="004C74BF">
          <w:rPr>
            <w:rFonts w:ascii="Century Gothic" w:hAnsi="Century Gothic"/>
            <w:sz w:val="22"/>
            <w:szCs w:val="22"/>
          </w:rPr>
          <w:t>Test de robustesse Système :</w:t>
        </w:r>
        <w:r>
          <w:rPr>
            <w:rFonts w:ascii="Century Gothic" w:hAnsi="Century Gothic"/>
            <w:sz w:val="22"/>
            <w:szCs w:val="22"/>
          </w:rPr>
          <w:t xml:space="preserve"> </w:t>
        </w:r>
      </w:ins>
    </w:p>
    <w:p w14:paraId="1A47D3AA" w14:textId="77777777" w:rsidR="007F30AE" w:rsidRDefault="007F30AE" w:rsidP="008E53F9">
      <w:pPr>
        <w:pStyle w:val="Titre2"/>
      </w:pPr>
      <w:bookmarkStart w:id="131" w:name="_Toc164007813"/>
      <w:bookmarkStart w:id="132" w:name="_Toc165990109"/>
      <w:r w:rsidRPr="007F30AE">
        <w:t>Dossier des tests</w:t>
      </w:r>
      <w:bookmarkEnd w:id="108"/>
      <w:bookmarkEnd w:id="109"/>
      <w:bookmarkEnd w:id="110"/>
      <w:bookmarkEnd w:id="131"/>
      <w:bookmarkEnd w:id="132"/>
    </w:p>
    <w:p w14:paraId="4F21094F" w14:textId="77777777" w:rsidR="007F30AE" w:rsidRPr="00920F4E" w:rsidRDefault="00A3107E" w:rsidP="002B1E09">
      <w:pPr>
        <w:pStyle w:val="Informations"/>
        <w:rPr>
          <w:del w:id="133" w:author="Antoine Fabre" w:date="2024-05-14T15:42:00Z"/>
        </w:rPr>
      </w:pPr>
      <w:del w:id="134" w:author="Antoine Fabre" w:date="2024-05-14T15:42:00Z">
        <w:r w:rsidRPr="00920F4E">
          <w:delText>On dresse le bilan des t</w:delText>
        </w:r>
        <w:r w:rsidR="007F30AE" w:rsidRPr="00920F4E">
          <w:delText>ests effectués (qui, quand, avec quelles données…)</w:delText>
        </w:r>
        <w:r w:rsidR="00111811">
          <w:delText xml:space="preserve"> sous forme de procédure. Lorsque cela est possible, fournir un tableau des tests effectués avec les résultats obtenus et les actions à entreprendre en conséquence</w:delText>
        </w:r>
        <w:r w:rsidR="00645760">
          <w:delText xml:space="preserve"> (et une estimation de leur durée)</w:delText>
        </w:r>
        <w:r w:rsidR="005328B0" w:rsidRPr="00920F4E">
          <w:delText>.</w:delText>
        </w:r>
      </w:del>
    </w:p>
    <w:p w14:paraId="6016A899" w14:textId="416EFAA2" w:rsidR="0092128A" w:rsidRDefault="002B1E09" w:rsidP="0092128A">
      <w:pPr>
        <w:pStyle w:val="Titre3"/>
        <w:rPr>
          <w:ins w:id="135" w:author="Antoine Fabre" w:date="2024-05-14T15:42:00Z"/>
        </w:rPr>
      </w:pPr>
      <w:del w:id="136" w:author="Antoine Fabre" w:date="2024-05-14T15:42:00Z">
        <w:r>
          <w:lastRenderedPageBreak/>
          <w:delText>Expliquer les raisons s</w:delText>
        </w:r>
        <w:r w:rsidR="007F30AE" w:rsidRPr="00920F4E">
          <w:delText>i des tests prévus</w:delText>
        </w:r>
        <w:r>
          <w:delText xml:space="preserve"> </w:delText>
        </w:r>
        <w:r w:rsidR="007F30AE" w:rsidRPr="00920F4E">
          <w:delText xml:space="preserve">n'ont pas pu être </w:delText>
        </w:r>
        <w:r w:rsidR="00920F4E" w:rsidRPr="00920F4E">
          <w:delText>effectués </w:delText>
        </w:r>
        <w:r>
          <w:delText>.</w:delText>
        </w:r>
      </w:del>
      <w:ins w:id="137" w:author="Antoine Fabre" w:date="2024-05-14T15:42:00Z">
        <w:r w:rsidR="0092128A">
          <w:t>Sprint 1</w:t>
        </w:r>
      </w:ins>
    </w:p>
    <w:p w14:paraId="604EE05A" w14:textId="77777777" w:rsidR="0092128A" w:rsidRDefault="0092128A" w:rsidP="0092128A">
      <w:pPr>
        <w:pStyle w:val="Titre3"/>
        <w:rPr>
          <w:ins w:id="138" w:author="Antoine Fabre" w:date="2024-05-14T15:42:00Z"/>
        </w:rPr>
      </w:pPr>
      <w:ins w:id="139" w:author="Antoine Fabre" w:date="2024-05-14T15:42:00Z">
        <w:r>
          <w:t>Sprint 2</w:t>
        </w:r>
      </w:ins>
    </w:p>
    <w:p w14:paraId="4D01D6AE" w14:textId="77777777" w:rsidR="0092128A" w:rsidRDefault="0092128A" w:rsidP="0092128A">
      <w:pPr>
        <w:pStyle w:val="Titre4"/>
        <w:rPr>
          <w:ins w:id="140" w:author="Antoine Fabre" w:date="2024-05-14T15:42:00Z"/>
        </w:rPr>
      </w:pPr>
      <w:ins w:id="141" w:author="Antoine Fabre" w:date="2024-05-14T15:42:00Z">
        <w:r>
          <w:t>Salle de sport</w:t>
        </w:r>
      </w:ins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98"/>
        <w:gridCol w:w="5894"/>
        <w:gridCol w:w="568"/>
      </w:tblGrid>
      <w:tr w:rsidR="005F42FA" w14:paraId="177AACB4" w14:textId="77777777" w:rsidTr="000F18EA">
        <w:trPr>
          <w:ins w:id="142" w:author="Antoine Fabre" w:date="2024-05-14T15:42:00Z"/>
        </w:trPr>
        <w:tc>
          <w:tcPr>
            <w:tcW w:w="0" w:type="auto"/>
          </w:tcPr>
          <w:p w14:paraId="5A959FF6" w14:textId="77777777" w:rsidR="0092128A" w:rsidRDefault="0092128A" w:rsidP="000F18EA">
            <w:pPr>
              <w:rPr>
                <w:ins w:id="143" w:author="Antoine Fabre" w:date="2024-05-14T15:42:00Z"/>
              </w:rPr>
            </w:pPr>
            <w:ins w:id="144" w:author="Antoine Fabre" w:date="2024-05-14T15:42:00Z">
              <w:r>
                <w:t>Vélo électrique</w:t>
              </w:r>
            </w:ins>
          </w:p>
        </w:tc>
        <w:tc>
          <w:tcPr>
            <w:tcW w:w="0" w:type="auto"/>
          </w:tcPr>
          <w:p w14:paraId="39267689" w14:textId="77777777" w:rsidR="0092128A" w:rsidRDefault="0092128A" w:rsidP="000F18EA">
            <w:pPr>
              <w:rPr>
                <w:ins w:id="145" w:author="Antoine Fabre" w:date="2024-05-14T15:42:00Z"/>
              </w:rPr>
            </w:pPr>
            <w:ins w:id="146" w:author="Antoine Fabre" w:date="2024-05-14T15:42:00Z">
              <w:r>
                <w:t>3 vélo électrique espace d'1m50 et a 30 cm du mur de gauche</w:t>
              </w:r>
            </w:ins>
          </w:p>
        </w:tc>
        <w:tc>
          <w:tcPr>
            <w:tcW w:w="0" w:type="auto"/>
          </w:tcPr>
          <w:p w14:paraId="139E3B44" w14:textId="77777777" w:rsidR="0092128A" w:rsidRDefault="0092128A" w:rsidP="000F18EA">
            <w:pPr>
              <w:rPr>
                <w:ins w:id="147" w:author="Antoine Fabre" w:date="2024-05-14T15:42:00Z"/>
              </w:rPr>
            </w:pPr>
            <w:ins w:id="148" w:author="Antoine Fabre" w:date="2024-05-14T15:42:00Z">
              <w:r>
                <w:t>OK</w:t>
              </w:r>
            </w:ins>
          </w:p>
          <w:p w14:paraId="38545CD8" w14:textId="77777777" w:rsidR="0092128A" w:rsidRDefault="0092128A" w:rsidP="000F18EA">
            <w:pPr>
              <w:rPr>
                <w:ins w:id="149" w:author="Antoine Fabre" w:date="2024-05-14T15:42:00Z"/>
              </w:rPr>
            </w:pPr>
            <w:ins w:id="150" w:author="Antoine Fabre" w:date="2024-05-14T15:42:00Z">
              <w:r>
                <w:t xml:space="preserve">30 </w:t>
              </w:r>
              <w:proofErr w:type="spellStart"/>
              <w:r>
                <w:t>Apr</w:t>
              </w:r>
              <w:proofErr w:type="spellEnd"/>
            </w:ins>
          </w:p>
        </w:tc>
      </w:tr>
      <w:tr w:rsidR="005F42FA" w14:paraId="13FF5BAA" w14:textId="77777777" w:rsidTr="000F18EA">
        <w:trPr>
          <w:ins w:id="151" w:author="Antoine Fabre" w:date="2024-05-14T15:42:00Z"/>
        </w:trPr>
        <w:tc>
          <w:tcPr>
            <w:tcW w:w="0" w:type="auto"/>
          </w:tcPr>
          <w:p w14:paraId="58402DE3" w14:textId="77777777" w:rsidR="0092128A" w:rsidRDefault="0092128A" w:rsidP="000F18EA">
            <w:pPr>
              <w:rPr>
                <w:ins w:id="152" w:author="Antoine Fabre" w:date="2024-05-14T15:42:00Z"/>
              </w:rPr>
            </w:pPr>
            <w:ins w:id="153" w:author="Antoine Fabre" w:date="2024-05-14T15:42:00Z">
              <w:r>
                <w:t>Sac de box</w:t>
              </w:r>
            </w:ins>
          </w:p>
        </w:tc>
        <w:tc>
          <w:tcPr>
            <w:tcW w:w="0" w:type="auto"/>
          </w:tcPr>
          <w:p w14:paraId="312D35A8" w14:textId="77777777" w:rsidR="0092128A" w:rsidRDefault="0092128A" w:rsidP="000F18EA">
            <w:pPr>
              <w:rPr>
                <w:ins w:id="154" w:author="Antoine Fabre" w:date="2024-05-14T15:42:00Z"/>
              </w:rPr>
            </w:pPr>
            <w:proofErr w:type="gramStart"/>
            <w:ins w:id="155" w:author="Antoine Fabre" w:date="2024-05-14T15:42:00Z">
              <w:r>
                <w:t>un</w:t>
              </w:r>
              <w:proofErr w:type="gramEnd"/>
              <w:r>
                <w:t xml:space="preserve"> sac de box a 2 m de l'entrée </w:t>
              </w:r>
              <w:proofErr w:type="spellStart"/>
              <w:r>
                <w:t>a</w:t>
              </w:r>
              <w:proofErr w:type="spellEnd"/>
              <w:r>
                <w:t xml:space="preserve"> droite</w:t>
              </w:r>
            </w:ins>
          </w:p>
        </w:tc>
        <w:tc>
          <w:tcPr>
            <w:tcW w:w="0" w:type="auto"/>
          </w:tcPr>
          <w:p w14:paraId="2E703FDB" w14:textId="77777777" w:rsidR="0092128A" w:rsidRDefault="0092128A" w:rsidP="000F18EA">
            <w:pPr>
              <w:rPr>
                <w:ins w:id="156" w:author="Antoine Fabre" w:date="2024-05-14T15:42:00Z"/>
              </w:rPr>
            </w:pPr>
            <w:ins w:id="157" w:author="Antoine Fabre" w:date="2024-05-14T15:42:00Z">
              <w:r>
                <w:t>OK</w:t>
              </w:r>
            </w:ins>
          </w:p>
          <w:p w14:paraId="234E7586" w14:textId="77777777" w:rsidR="0092128A" w:rsidRDefault="0092128A" w:rsidP="000F18EA">
            <w:pPr>
              <w:rPr>
                <w:ins w:id="158" w:author="Antoine Fabre" w:date="2024-05-14T15:42:00Z"/>
              </w:rPr>
            </w:pPr>
            <w:ins w:id="159" w:author="Antoine Fabre" w:date="2024-05-14T15:42:00Z">
              <w:r>
                <w:t xml:space="preserve">30 </w:t>
              </w:r>
              <w:proofErr w:type="spellStart"/>
              <w:r>
                <w:t>Apr</w:t>
              </w:r>
              <w:proofErr w:type="spellEnd"/>
            </w:ins>
          </w:p>
        </w:tc>
      </w:tr>
      <w:tr w:rsidR="005F42FA" w14:paraId="16469CEE" w14:textId="77777777" w:rsidTr="000F18EA">
        <w:trPr>
          <w:ins w:id="160" w:author="Antoine Fabre" w:date="2024-05-14T15:42:00Z"/>
        </w:trPr>
        <w:tc>
          <w:tcPr>
            <w:tcW w:w="0" w:type="auto"/>
          </w:tcPr>
          <w:p w14:paraId="466C5542" w14:textId="77777777" w:rsidR="0092128A" w:rsidRDefault="0092128A" w:rsidP="000F18EA">
            <w:pPr>
              <w:rPr>
                <w:ins w:id="161" w:author="Antoine Fabre" w:date="2024-05-14T15:42:00Z"/>
              </w:rPr>
            </w:pPr>
            <w:ins w:id="162" w:author="Antoine Fabre" w:date="2024-05-14T15:42:00Z">
              <w:r>
                <w:t>Emplacement salle</w:t>
              </w:r>
            </w:ins>
          </w:p>
        </w:tc>
        <w:tc>
          <w:tcPr>
            <w:tcW w:w="0" w:type="auto"/>
          </w:tcPr>
          <w:p w14:paraId="450FB046" w14:textId="77777777" w:rsidR="0092128A" w:rsidRDefault="0092128A" w:rsidP="000F18EA">
            <w:pPr>
              <w:rPr>
                <w:ins w:id="163" w:author="Antoine Fabre" w:date="2024-05-14T15:42:00Z"/>
              </w:rPr>
            </w:pPr>
            <w:ins w:id="164" w:author="Antoine Fabre" w:date="2024-05-14T15:42:00Z">
              <w:r>
                <w:t>La salle se trouve en D13</w:t>
              </w:r>
            </w:ins>
          </w:p>
        </w:tc>
        <w:tc>
          <w:tcPr>
            <w:tcW w:w="0" w:type="auto"/>
          </w:tcPr>
          <w:p w14:paraId="05EA4B78" w14:textId="77777777" w:rsidR="0092128A" w:rsidRDefault="0092128A" w:rsidP="000F18EA">
            <w:pPr>
              <w:rPr>
                <w:ins w:id="165" w:author="Antoine Fabre" w:date="2024-05-14T15:42:00Z"/>
              </w:rPr>
            </w:pPr>
            <w:ins w:id="166" w:author="Antoine Fabre" w:date="2024-05-14T15:42:00Z">
              <w:r>
                <w:t>OK</w:t>
              </w:r>
            </w:ins>
          </w:p>
          <w:p w14:paraId="085DEC80" w14:textId="77777777" w:rsidR="0092128A" w:rsidRDefault="0092128A" w:rsidP="000F18EA">
            <w:pPr>
              <w:rPr>
                <w:ins w:id="167" w:author="Antoine Fabre" w:date="2024-05-14T15:42:00Z"/>
              </w:rPr>
            </w:pPr>
            <w:ins w:id="168" w:author="Antoine Fabre" w:date="2024-05-14T15:42:00Z">
              <w:r>
                <w:t xml:space="preserve">30 </w:t>
              </w:r>
              <w:proofErr w:type="spellStart"/>
              <w:r>
                <w:t>Apr</w:t>
              </w:r>
              <w:proofErr w:type="spellEnd"/>
            </w:ins>
          </w:p>
        </w:tc>
      </w:tr>
      <w:tr w:rsidR="005F42FA" w14:paraId="3D1424C3" w14:textId="77777777" w:rsidTr="000F18EA">
        <w:trPr>
          <w:ins w:id="169" w:author="Antoine Fabre" w:date="2024-05-14T15:42:00Z"/>
        </w:trPr>
        <w:tc>
          <w:tcPr>
            <w:tcW w:w="0" w:type="auto"/>
          </w:tcPr>
          <w:p w14:paraId="2DFF134E" w14:textId="77777777" w:rsidR="0092128A" w:rsidRDefault="0092128A" w:rsidP="000F18EA">
            <w:pPr>
              <w:rPr>
                <w:ins w:id="170" w:author="Antoine Fabre" w:date="2024-05-14T15:42:00Z"/>
              </w:rPr>
            </w:pPr>
            <w:proofErr w:type="gramStart"/>
            <w:ins w:id="171" w:author="Antoine Fabre" w:date="2024-05-14T15:42:00Z">
              <w:r>
                <w:t>tapis</w:t>
              </w:r>
              <w:proofErr w:type="gramEnd"/>
              <w:r>
                <w:t xml:space="preserve"> de course</w:t>
              </w:r>
            </w:ins>
          </w:p>
        </w:tc>
        <w:tc>
          <w:tcPr>
            <w:tcW w:w="0" w:type="auto"/>
          </w:tcPr>
          <w:p w14:paraId="2D945DB2" w14:textId="77777777" w:rsidR="0092128A" w:rsidRDefault="0092128A" w:rsidP="000F18EA">
            <w:pPr>
              <w:rPr>
                <w:ins w:id="172" w:author="Antoine Fabre" w:date="2024-05-14T15:42:00Z"/>
              </w:rPr>
            </w:pPr>
            <w:ins w:id="173" w:author="Antoine Fabre" w:date="2024-05-14T15:42:00Z">
              <w:r>
                <w:t>3 tapis de course espace d'1m situer en face de l'entrée</w:t>
              </w:r>
            </w:ins>
          </w:p>
        </w:tc>
        <w:tc>
          <w:tcPr>
            <w:tcW w:w="0" w:type="auto"/>
          </w:tcPr>
          <w:p w14:paraId="2FDB3EA5" w14:textId="77777777" w:rsidR="0092128A" w:rsidRDefault="0092128A" w:rsidP="000F18EA">
            <w:pPr>
              <w:rPr>
                <w:ins w:id="174" w:author="Antoine Fabre" w:date="2024-05-14T15:42:00Z"/>
              </w:rPr>
            </w:pPr>
            <w:ins w:id="175" w:author="Antoine Fabre" w:date="2024-05-14T15:42:00Z">
              <w:r>
                <w:t>OK</w:t>
              </w:r>
            </w:ins>
          </w:p>
          <w:p w14:paraId="08FF16A3" w14:textId="77777777" w:rsidR="0092128A" w:rsidRDefault="0092128A" w:rsidP="000F18EA">
            <w:pPr>
              <w:rPr>
                <w:ins w:id="176" w:author="Antoine Fabre" w:date="2024-05-14T15:42:00Z"/>
              </w:rPr>
            </w:pPr>
            <w:ins w:id="177" w:author="Antoine Fabre" w:date="2024-05-14T15:42:00Z">
              <w:r>
                <w:t xml:space="preserve">30 </w:t>
              </w:r>
              <w:proofErr w:type="spellStart"/>
              <w:r>
                <w:t>Apr</w:t>
              </w:r>
              <w:proofErr w:type="spellEnd"/>
            </w:ins>
          </w:p>
        </w:tc>
      </w:tr>
      <w:tr w:rsidR="005F42FA" w14:paraId="652F864A" w14:textId="77777777" w:rsidTr="000F18EA">
        <w:trPr>
          <w:ins w:id="178" w:author="Antoine Fabre" w:date="2024-05-14T15:42:00Z"/>
        </w:trPr>
        <w:tc>
          <w:tcPr>
            <w:tcW w:w="0" w:type="auto"/>
          </w:tcPr>
          <w:p w14:paraId="48D3137F" w14:textId="77777777" w:rsidR="0092128A" w:rsidRDefault="0092128A" w:rsidP="000F18EA">
            <w:pPr>
              <w:rPr>
                <w:ins w:id="179" w:author="Antoine Fabre" w:date="2024-05-14T15:42:00Z"/>
              </w:rPr>
            </w:pPr>
            <w:ins w:id="180" w:author="Antoine Fabre" w:date="2024-05-14T15:42:00Z">
              <w:r>
                <w:t>Miroir</w:t>
              </w:r>
            </w:ins>
          </w:p>
        </w:tc>
        <w:tc>
          <w:tcPr>
            <w:tcW w:w="0" w:type="auto"/>
          </w:tcPr>
          <w:p w14:paraId="649FD3FD" w14:textId="792627DB" w:rsidR="0092128A" w:rsidRDefault="004C74BF" w:rsidP="000F18EA">
            <w:pPr>
              <w:rPr>
                <w:ins w:id="181" w:author="Antoine Fabre" w:date="2024-05-14T15:42:00Z"/>
              </w:rPr>
            </w:pPr>
            <w:ins w:id="182" w:author="Antoine Fabre" w:date="2024-05-14T15:42:00Z">
              <w:r>
                <w:t>Un</w:t>
              </w:r>
              <w:r w:rsidR="0092128A">
                <w:t xml:space="preserve"> grand miroir de 5m situer au </w:t>
              </w:r>
              <w:r>
                <w:t>milieu</w:t>
              </w:r>
              <w:r w:rsidR="0092128A">
                <w:t xml:space="preserve"> du mur de droite</w:t>
              </w:r>
            </w:ins>
          </w:p>
        </w:tc>
        <w:tc>
          <w:tcPr>
            <w:tcW w:w="0" w:type="auto"/>
          </w:tcPr>
          <w:p w14:paraId="62947D7B" w14:textId="77777777" w:rsidR="0092128A" w:rsidRDefault="0092128A" w:rsidP="000F18EA">
            <w:pPr>
              <w:rPr>
                <w:ins w:id="183" w:author="Antoine Fabre" w:date="2024-05-14T15:42:00Z"/>
              </w:rPr>
            </w:pPr>
            <w:ins w:id="184" w:author="Antoine Fabre" w:date="2024-05-14T15:42:00Z">
              <w:r>
                <w:t>OK</w:t>
              </w:r>
            </w:ins>
          </w:p>
          <w:p w14:paraId="759EB916" w14:textId="77777777" w:rsidR="0092128A" w:rsidRDefault="0092128A" w:rsidP="000F18EA">
            <w:pPr>
              <w:rPr>
                <w:ins w:id="185" w:author="Antoine Fabre" w:date="2024-05-14T15:42:00Z"/>
              </w:rPr>
            </w:pPr>
            <w:ins w:id="186" w:author="Antoine Fabre" w:date="2024-05-14T15:42:00Z">
              <w:r>
                <w:t xml:space="preserve">30 </w:t>
              </w:r>
              <w:proofErr w:type="spellStart"/>
              <w:r>
                <w:t>Apr</w:t>
              </w:r>
              <w:proofErr w:type="spellEnd"/>
            </w:ins>
          </w:p>
        </w:tc>
      </w:tr>
      <w:tr w:rsidR="005F42FA" w14:paraId="0D8AB916" w14:textId="77777777" w:rsidTr="000F18EA">
        <w:trPr>
          <w:ins w:id="187" w:author="Antoine Fabre" w:date="2024-05-14T15:42:00Z"/>
        </w:trPr>
        <w:tc>
          <w:tcPr>
            <w:tcW w:w="0" w:type="auto"/>
          </w:tcPr>
          <w:p w14:paraId="6B3FA41D" w14:textId="77777777" w:rsidR="0092128A" w:rsidRDefault="0092128A" w:rsidP="000F18EA">
            <w:pPr>
              <w:rPr>
                <w:ins w:id="188" w:author="Antoine Fabre" w:date="2024-05-14T15:42:00Z"/>
              </w:rPr>
            </w:pPr>
            <w:ins w:id="189" w:author="Antoine Fabre" w:date="2024-05-14T15:42:00Z">
              <w:r>
                <w:t>Rameur</w:t>
              </w:r>
            </w:ins>
          </w:p>
        </w:tc>
        <w:tc>
          <w:tcPr>
            <w:tcW w:w="0" w:type="auto"/>
          </w:tcPr>
          <w:p w14:paraId="0387E792" w14:textId="6CB46AD1" w:rsidR="0092128A" w:rsidRDefault="0092128A" w:rsidP="000F18EA">
            <w:pPr>
              <w:rPr>
                <w:ins w:id="190" w:author="Antoine Fabre" w:date="2024-05-14T15:42:00Z"/>
              </w:rPr>
            </w:pPr>
            <w:ins w:id="191" w:author="Antoine Fabre" w:date="2024-05-14T15:42:00Z">
              <w:r>
                <w:t xml:space="preserve">2 </w:t>
              </w:r>
              <w:r w:rsidR="004C74BF">
                <w:t>rameurs</w:t>
              </w:r>
              <w:r>
                <w:t xml:space="preserve"> espacer de 1m situer </w:t>
              </w:r>
              <w:proofErr w:type="spellStart"/>
              <w:proofErr w:type="gramStart"/>
              <w:r>
                <w:t>a</w:t>
              </w:r>
              <w:proofErr w:type="spellEnd"/>
              <w:proofErr w:type="gramEnd"/>
              <w:r>
                <w:t xml:space="preserve"> droite des tapis de course</w:t>
              </w:r>
            </w:ins>
          </w:p>
        </w:tc>
        <w:tc>
          <w:tcPr>
            <w:tcW w:w="0" w:type="auto"/>
          </w:tcPr>
          <w:p w14:paraId="0FCB8969" w14:textId="77777777" w:rsidR="0092128A" w:rsidRDefault="0092128A" w:rsidP="000F18EA">
            <w:pPr>
              <w:rPr>
                <w:ins w:id="192" w:author="Antoine Fabre" w:date="2024-05-14T15:42:00Z"/>
              </w:rPr>
            </w:pPr>
            <w:ins w:id="193" w:author="Antoine Fabre" w:date="2024-05-14T15:42:00Z">
              <w:r>
                <w:t>OK</w:t>
              </w:r>
            </w:ins>
          </w:p>
          <w:p w14:paraId="0E632B8F" w14:textId="77777777" w:rsidR="0092128A" w:rsidRDefault="0092128A" w:rsidP="000F18EA">
            <w:pPr>
              <w:rPr>
                <w:ins w:id="194" w:author="Antoine Fabre" w:date="2024-05-14T15:42:00Z"/>
              </w:rPr>
            </w:pPr>
            <w:ins w:id="195" w:author="Antoine Fabre" w:date="2024-05-14T15:42:00Z">
              <w:r>
                <w:t xml:space="preserve">30 </w:t>
              </w:r>
              <w:proofErr w:type="spellStart"/>
              <w:r>
                <w:t>Apr</w:t>
              </w:r>
              <w:proofErr w:type="spellEnd"/>
            </w:ins>
          </w:p>
        </w:tc>
      </w:tr>
      <w:tr w:rsidR="005F42FA" w14:paraId="0C108929" w14:textId="77777777" w:rsidTr="000F18EA">
        <w:trPr>
          <w:ins w:id="196" w:author="Antoine Fabre" w:date="2024-05-14T15:42:00Z"/>
        </w:trPr>
        <w:tc>
          <w:tcPr>
            <w:tcW w:w="0" w:type="auto"/>
          </w:tcPr>
          <w:p w14:paraId="1DEB33F2" w14:textId="77777777" w:rsidR="0092128A" w:rsidRDefault="0092128A" w:rsidP="000F18EA">
            <w:pPr>
              <w:rPr>
                <w:ins w:id="197" w:author="Antoine Fabre" w:date="2024-05-14T15:42:00Z"/>
              </w:rPr>
            </w:pPr>
            <w:ins w:id="198" w:author="Antoine Fabre" w:date="2024-05-14T15:42:00Z">
              <w:r>
                <w:t>Altère</w:t>
              </w:r>
            </w:ins>
          </w:p>
        </w:tc>
        <w:tc>
          <w:tcPr>
            <w:tcW w:w="0" w:type="auto"/>
          </w:tcPr>
          <w:p w14:paraId="6334922B" w14:textId="77777777" w:rsidR="0092128A" w:rsidRDefault="0092128A" w:rsidP="000F18EA">
            <w:pPr>
              <w:rPr>
                <w:ins w:id="199" w:author="Antoine Fabre" w:date="2024-05-14T15:42:00Z"/>
              </w:rPr>
            </w:pPr>
            <w:ins w:id="200" w:author="Antoine Fabre" w:date="2024-05-14T15:42:00Z">
              <w:r>
                <w:t xml:space="preserve">Une étagère a </w:t>
              </w:r>
              <w:proofErr w:type="gramStart"/>
              <w:r>
                <w:t>altère</w:t>
              </w:r>
              <w:proofErr w:type="gramEnd"/>
              <w:r>
                <w:t xml:space="preserve"> coller au mur de droite</w:t>
              </w:r>
            </w:ins>
          </w:p>
        </w:tc>
        <w:tc>
          <w:tcPr>
            <w:tcW w:w="0" w:type="auto"/>
          </w:tcPr>
          <w:p w14:paraId="72D871DB" w14:textId="77777777" w:rsidR="0092128A" w:rsidRDefault="0092128A" w:rsidP="000F18EA">
            <w:pPr>
              <w:rPr>
                <w:ins w:id="201" w:author="Antoine Fabre" w:date="2024-05-14T15:42:00Z"/>
              </w:rPr>
            </w:pPr>
            <w:ins w:id="202" w:author="Antoine Fabre" w:date="2024-05-14T15:42:00Z">
              <w:r>
                <w:t>OK</w:t>
              </w:r>
            </w:ins>
          </w:p>
          <w:p w14:paraId="7494D086" w14:textId="77777777" w:rsidR="0092128A" w:rsidRDefault="0092128A" w:rsidP="000F18EA">
            <w:pPr>
              <w:rPr>
                <w:ins w:id="203" w:author="Antoine Fabre" w:date="2024-05-14T15:42:00Z"/>
              </w:rPr>
            </w:pPr>
            <w:ins w:id="204" w:author="Antoine Fabre" w:date="2024-05-14T15:42:00Z">
              <w:r>
                <w:t xml:space="preserve">30 </w:t>
              </w:r>
              <w:proofErr w:type="spellStart"/>
              <w:r>
                <w:t>Apr</w:t>
              </w:r>
              <w:proofErr w:type="spellEnd"/>
            </w:ins>
          </w:p>
        </w:tc>
      </w:tr>
      <w:tr w:rsidR="005F42FA" w14:paraId="184AB638" w14:textId="77777777" w:rsidTr="000F18EA">
        <w:trPr>
          <w:ins w:id="205" w:author="Antoine Fabre" w:date="2024-05-14T15:42:00Z"/>
        </w:trPr>
        <w:tc>
          <w:tcPr>
            <w:tcW w:w="0" w:type="auto"/>
          </w:tcPr>
          <w:p w14:paraId="716AB3B2" w14:textId="77777777" w:rsidR="0092128A" w:rsidRDefault="0092128A" w:rsidP="000F18EA">
            <w:pPr>
              <w:rPr>
                <w:ins w:id="206" w:author="Antoine Fabre" w:date="2024-05-14T15:42:00Z"/>
              </w:rPr>
            </w:pPr>
            <w:ins w:id="207" w:author="Antoine Fabre" w:date="2024-05-14T15:42:00Z">
              <w:r>
                <w:t>Banc de sport</w:t>
              </w:r>
            </w:ins>
          </w:p>
        </w:tc>
        <w:tc>
          <w:tcPr>
            <w:tcW w:w="0" w:type="auto"/>
          </w:tcPr>
          <w:p w14:paraId="257CB0A5" w14:textId="77777777" w:rsidR="0092128A" w:rsidRDefault="0092128A" w:rsidP="000F18EA">
            <w:pPr>
              <w:rPr>
                <w:ins w:id="208" w:author="Antoine Fabre" w:date="2024-05-14T15:42:00Z"/>
              </w:rPr>
            </w:pPr>
            <w:ins w:id="209" w:author="Antoine Fabre" w:date="2024-05-14T15:42:00Z">
              <w:r>
                <w:t xml:space="preserve">2 </w:t>
              </w:r>
              <w:proofErr w:type="gramStart"/>
              <w:r>
                <w:t>banc</w:t>
              </w:r>
              <w:proofErr w:type="gramEnd"/>
              <w:r>
                <w:t xml:space="preserve"> de sport en face de l'étagère a altère</w:t>
              </w:r>
            </w:ins>
          </w:p>
        </w:tc>
        <w:tc>
          <w:tcPr>
            <w:tcW w:w="0" w:type="auto"/>
          </w:tcPr>
          <w:p w14:paraId="3B9182E2" w14:textId="77777777" w:rsidR="0092128A" w:rsidRDefault="0092128A" w:rsidP="000F18EA">
            <w:pPr>
              <w:rPr>
                <w:ins w:id="210" w:author="Antoine Fabre" w:date="2024-05-14T15:42:00Z"/>
              </w:rPr>
            </w:pPr>
            <w:ins w:id="211" w:author="Antoine Fabre" w:date="2024-05-14T15:42:00Z">
              <w:r>
                <w:t>OK</w:t>
              </w:r>
            </w:ins>
          </w:p>
          <w:p w14:paraId="5856E2E1" w14:textId="77777777" w:rsidR="0092128A" w:rsidRDefault="0092128A" w:rsidP="000F18EA">
            <w:pPr>
              <w:rPr>
                <w:ins w:id="212" w:author="Antoine Fabre" w:date="2024-05-14T15:42:00Z"/>
              </w:rPr>
            </w:pPr>
            <w:ins w:id="213" w:author="Antoine Fabre" w:date="2024-05-14T15:42:00Z">
              <w:r>
                <w:t xml:space="preserve">30 </w:t>
              </w:r>
              <w:proofErr w:type="spellStart"/>
              <w:r>
                <w:t>Apr</w:t>
              </w:r>
              <w:proofErr w:type="spellEnd"/>
            </w:ins>
          </w:p>
        </w:tc>
      </w:tr>
      <w:tr w:rsidR="005F42FA" w14:paraId="0BCE99BD" w14:textId="77777777" w:rsidTr="000F18EA">
        <w:trPr>
          <w:ins w:id="214" w:author="Antoine Fabre" w:date="2024-05-14T15:42:00Z"/>
        </w:trPr>
        <w:tc>
          <w:tcPr>
            <w:tcW w:w="0" w:type="auto"/>
          </w:tcPr>
          <w:p w14:paraId="053D4C14" w14:textId="77777777" w:rsidR="0092128A" w:rsidRDefault="0092128A" w:rsidP="000F18EA">
            <w:pPr>
              <w:rPr>
                <w:ins w:id="215" w:author="Antoine Fabre" w:date="2024-05-14T15:42:00Z"/>
              </w:rPr>
            </w:pPr>
            <w:ins w:id="216" w:author="Antoine Fabre" w:date="2024-05-14T15:42:00Z">
              <w:r>
                <w:t>Machine pour travailler les bras</w:t>
              </w:r>
            </w:ins>
          </w:p>
        </w:tc>
        <w:tc>
          <w:tcPr>
            <w:tcW w:w="0" w:type="auto"/>
          </w:tcPr>
          <w:p w14:paraId="1B9C448E" w14:textId="77777777" w:rsidR="0092128A" w:rsidRDefault="0092128A" w:rsidP="000F18EA">
            <w:pPr>
              <w:rPr>
                <w:ins w:id="217" w:author="Antoine Fabre" w:date="2024-05-14T15:42:00Z"/>
              </w:rPr>
            </w:pPr>
            <w:ins w:id="218" w:author="Antoine Fabre" w:date="2024-05-14T15:42:00Z">
              <w:r>
                <w:t>Une machine pour travailler les bras sur la gauche quand on entre dans la salle</w:t>
              </w:r>
            </w:ins>
          </w:p>
        </w:tc>
        <w:tc>
          <w:tcPr>
            <w:tcW w:w="0" w:type="auto"/>
          </w:tcPr>
          <w:p w14:paraId="54FEB248" w14:textId="77777777" w:rsidR="0092128A" w:rsidRDefault="0092128A" w:rsidP="000F18EA">
            <w:pPr>
              <w:rPr>
                <w:ins w:id="219" w:author="Antoine Fabre" w:date="2024-05-14T15:42:00Z"/>
              </w:rPr>
            </w:pPr>
            <w:ins w:id="220" w:author="Antoine Fabre" w:date="2024-05-14T15:42:00Z">
              <w:r>
                <w:t>OK</w:t>
              </w:r>
            </w:ins>
          </w:p>
          <w:p w14:paraId="4A0A64EC" w14:textId="77777777" w:rsidR="0092128A" w:rsidRDefault="0092128A" w:rsidP="000F18EA">
            <w:pPr>
              <w:rPr>
                <w:ins w:id="221" w:author="Antoine Fabre" w:date="2024-05-14T15:42:00Z"/>
              </w:rPr>
            </w:pPr>
            <w:ins w:id="222" w:author="Antoine Fabre" w:date="2024-05-14T15:42:00Z">
              <w:r>
                <w:t xml:space="preserve">30 </w:t>
              </w:r>
              <w:proofErr w:type="spellStart"/>
              <w:r>
                <w:t>Apr</w:t>
              </w:r>
              <w:proofErr w:type="spellEnd"/>
            </w:ins>
          </w:p>
        </w:tc>
      </w:tr>
      <w:tr w:rsidR="005F42FA" w14:paraId="1E7C856A" w14:textId="77777777" w:rsidTr="000F18EA">
        <w:trPr>
          <w:ins w:id="223" w:author="Antoine Fabre" w:date="2024-05-14T15:42:00Z"/>
        </w:trPr>
        <w:tc>
          <w:tcPr>
            <w:tcW w:w="0" w:type="auto"/>
          </w:tcPr>
          <w:p w14:paraId="0FEC9FA3" w14:textId="77777777" w:rsidR="0092128A" w:rsidRDefault="0092128A" w:rsidP="000F18EA">
            <w:pPr>
              <w:rPr>
                <w:ins w:id="224" w:author="Antoine Fabre" w:date="2024-05-14T15:42:00Z"/>
              </w:rPr>
            </w:pPr>
            <w:ins w:id="225" w:author="Antoine Fabre" w:date="2024-05-14T15:42:00Z">
              <w:r>
                <w:t>Fenêtre</w:t>
              </w:r>
            </w:ins>
          </w:p>
        </w:tc>
        <w:tc>
          <w:tcPr>
            <w:tcW w:w="0" w:type="auto"/>
          </w:tcPr>
          <w:p w14:paraId="03B4D7A2" w14:textId="77777777" w:rsidR="0092128A" w:rsidRDefault="0092128A" w:rsidP="000F18EA">
            <w:pPr>
              <w:rPr>
                <w:ins w:id="226" w:author="Antoine Fabre" w:date="2024-05-14T15:42:00Z"/>
              </w:rPr>
            </w:pPr>
            <w:ins w:id="227" w:author="Antoine Fabre" w:date="2024-05-14T15:42:00Z">
              <w:r>
                <w:t xml:space="preserve">Une fenêtre situer dans coin au fond </w:t>
              </w:r>
              <w:proofErr w:type="spellStart"/>
              <w:r>
                <w:t>a</w:t>
              </w:r>
              <w:proofErr w:type="spellEnd"/>
              <w:r>
                <w:t xml:space="preserve"> droite sur le mur en face de l'entrée</w:t>
              </w:r>
            </w:ins>
          </w:p>
        </w:tc>
        <w:tc>
          <w:tcPr>
            <w:tcW w:w="0" w:type="auto"/>
          </w:tcPr>
          <w:p w14:paraId="4BC103CB" w14:textId="77777777" w:rsidR="0092128A" w:rsidRDefault="0092128A" w:rsidP="000F18EA">
            <w:pPr>
              <w:rPr>
                <w:ins w:id="228" w:author="Antoine Fabre" w:date="2024-05-14T15:42:00Z"/>
              </w:rPr>
            </w:pPr>
            <w:ins w:id="229" w:author="Antoine Fabre" w:date="2024-05-14T15:42:00Z">
              <w:r>
                <w:t>OK</w:t>
              </w:r>
            </w:ins>
          </w:p>
          <w:p w14:paraId="46BB6773" w14:textId="77777777" w:rsidR="0092128A" w:rsidRDefault="0092128A" w:rsidP="000F18EA">
            <w:pPr>
              <w:rPr>
                <w:ins w:id="230" w:author="Antoine Fabre" w:date="2024-05-14T15:42:00Z"/>
              </w:rPr>
            </w:pPr>
            <w:ins w:id="231" w:author="Antoine Fabre" w:date="2024-05-14T15:42:00Z">
              <w:r>
                <w:t xml:space="preserve">30 </w:t>
              </w:r>
              <w:proofErr w:type="spellStart"/>
              <w:r>
                <w:t>Apr</w:t>
              </w:r>
              <w:proofErr w:type="spellEnd"/>
            </w:ins>
          </w:p>
        </w:tc>
      </w:tr>
    </w:tbl>
    <w:p w14:paraId="2A16F6CC" w14:textId="77777777" w:rsidR="0092128A" w:rsidRDefault="0092128A" w:rsidP="0092128A">
      <w:pPr>
        <w:pStyle w:val="Titre4"/>
        <w:rPr>
          <w:ins w:id="232" w:author="Antoine Fabre" w:date="2024-05-14T15:42:00Z"/>
        </w:rPr>
      </w:pPr>
      <w:ins w:id="233" w:author="Antoine Fabre" w:date="2024-05-14T15:42:00Z">
        <w:r>
          <w:t>Home cinéma</w:t>
        </w:r>
      </w:ins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0"/>
        <w:gridCol w:w="7323"/>
        <w:gridCol w:w="447"/>
      </w:tblGrid>
      <w:tr w:rsidR="0092128A" w14:paraId="4DC4E181" w14:textId="77777777" w:rsidTr="000F18EA">
        <w:trPr>
          <w:ins w:id="234" w:author="Antoine Fabre" w:date="2024-05-14T15:42:00Z"/>
        </w:trPr>
        <w:tc>
          <w:tcPr>
            <w:tcW w:w="0" w:type="auto"/>
          </w:tcPr>
          <w:p w14:paraId="4E06A7EE" w14:textId="77777777" w:rsidR="0092128A" w:rsidRDefault="0092128A" w:rsidP="000F18EA">
            <w:pPr>
              <w:rPr>
                <w:ins w:id="235" w:author="Antoine Fabre" w:date="2024-05-14T15:42:00Z"/>
              </w:rPr>
            </w:pPr>
            <w:ins w:id="236" w:author="Antoine Fabre" w:date="2024-05-14T15:42:00Z">
              <w:r>
                <w:t>1. canapé</w:t>
              </w:r>
            </w:ins>
          </w:p>
        </w:tc>
        <w:tc>
          <w:tcPr>
            <w:tcW w:w="0" w:type="auto"/>
          </w:tcPr>
          <w:p w14:paraId="70653BA9" w14:textId="77777777" w:rsidR="0092128A" w:rsidRDefault="0092128A" w:rsidP="000F18EA">
            <w:pPr>
              <w:rPr>
                <w:ins w:id="237" w:author="Antoine Fabre" w:date="2024-05-14T15:42:00Z"/>
              </w:rPr>
            </w:pPr>
            <w:ins w:id="238" w:author="Antoine Fabre" w:date="2024-05-14T15:42:00Z">
              <w:r>
                <w:t xml:space="preserve">_*Étant donné*_il faut s'asseoir _*Lorsque*_ qu'on veut regarder un film _*Alors*_ il faut 6 canapés en rangé de 3 au milieu de la </w:t>
              </w:r>
              <w:proofErr w:type="spellStart"/>
              <w:r>
                <w:t>piece</w:t>
              </w:r>
              <w:proofErr w:type="spellEnd"/>
            </w:ins>
          </w:p>
        </w:tc>
        <w:tc>
          <w:tcPr>
            <w:tcW w:w="0" w:type="auto"/>
          </w:tcPr>
          <w:p w14:paraId="76AEB94D" w14:textId="77777777" w:rsidR="0092128A" w:rsidRDefault="0092128A" w:rsidP="000F18EA">
            <w:pPr>
              <w:rPr>
                <w:ins w:id="239" w:author="Antoine Fabre" w:date="2024-05-14T15:42:00Z"/>
              </w:rPr>
            </w:pPr>
            <w:ins w:id="240" w:author="Antoine Fabre" w:date="2024-05-14T15:42:00Z">
              <w:r>
                <w:t>OK</w:t>
              </w:r>
            </w:ins>
          </w:p>
          <w:p w14:paraId="2807C95E" w14:textId="77777777" w:rsidR="0092128A" w:rsidRDefault="0092128A" w:rsidP="000F18EA">
            <w:pPr>
              <w:rPr>
                <w:ins w:id="241" w:author="Antoine Fabre" w:date="2024-05-14T15:42:00Z"/>
              </w:rPr>
            </w:pPr>
            <w:ins w:id="242" w:author="Antoine Fabre" w:date="2024-05-14T15:42:00Z">
              <w:r>
                <w:t xml:space="preserve">30 </w:t>
              </w:r>
              <w:proofErr w:type="spellStart"/>
              <w:r>
                <w:t>Apr</w:t>
              </w:r>
              <w:proofErr w:type="spellEnd"/>
            </w:ins>
          </w:p>
        </w:tc>
      </w:tr>
      <w:tr w:rsidR="0092128A" w14:paraId="39B69B8E" w14:textId="77777777" w:rsidTr="000F18EA">
        <w:trPr>
          <w:ins w:id="243" w:author="Antoine Fabre" w:date="2024-05-14T15:42:00Z"/>
        </w:trPr>
        <w:tc>
          <w:tcPr>
            <w:tcW w:w="0" w:type="auto"/>
          </w:tcPr>
          <w:p w14:paraId="150C0136" w14:textId="77777777" w:rsidR="0092128A" w:rsidRDefault="0092128A" w:rsidP="000F18EA">
            <w:pPr>
              <w:rPr>
                <w:ins w:id="244" w:author="Antoine Fabre" w:date="2024-05-14T15:42:00Z"/>
              </w:rPr>
            </w:pPr>
            <w:ins w:id="245" w:author="Antoine Fabre" w:date="2024-05-14T15:42:00Z">
              <w:r>
                <w:t>2.  projecteur</w:t>
              </w:r>
            </w:ins>
          </w:p>
        </w:tc>
        <w:tc>
          <w:tcPr>
            <w:tcW w:w="0" w:type="auto"/>
          </w:tcPr>
          <w:p w14:paraId="089724F3" w14:textId="77777777" w:rsidR="0092128A" w:rsidRDefault="0092128A" w:rsidP="000F18EA">
            <w:pPr>
              <w:rPr>
                <w:ins w:id="246" w:author="Antoine Fabre" w:date="2024-05-14T15:42:00Z"/>
              </w:rPr>
            </w:pPr>
            <w:ins w:id="247" w:author="Antoine Fabre" w:date="2024-05-14T15:42:00Z">
              <w:r>
                <w:t xml:space="preserve">_*Étant donné*_ qu'il faut un support pour regarder quelque chose _*Lorsque*_ je veux regarder un </w:t>
              </w:r>
              <w:proofErr w:type="gramStart"/>
              <w:r>
                <w:t>film  _</w:t>
              </w:r>
              <w:proofErr w:type="gramEnd"/>
              <w:r>
                <w:t xml:space="preserve">*Alors*_ il faut un projecteur accroché au plafond qui projette le film sur le mur </w:t>
              </w:r>
              <w:proofErr w:type="spellStart"/>
              <w:r>
                <w:t>a</w:t>
              </w:r>
              <w:proofErr w:type="spellEnd"/>
              <w:r>
                <w:t xml:space="preserve"> gauche de la porte d'entrée (en entrant)</w:t>
              </w:r>
            </w:ins>
          </w:p>
        </w:tc>
        <w:tc>
          <w:tcPr>
            <w:tcW w:w="0" w:type="auto"/>
          </w:tcPr>
          <w:p w14:paraId="297137D3" w14:textId="77777777" w:rsidR="0092128A" w:rsidRDefault="0092128A" w:rsidP="000F18EA">
            <w:pPr>
              <w:rPr>
                <w:ins w:id="248" w:author="Antoine Fabre" w:date="2024-05-14T15:42:00Z"/>
              </w:rPr>
            </w:pPr>
            <w:ins w:id="249" w:author="Antoine Fabre" w:date="2024-05-14T15:42:00Z">
              <w:r>
                <w:t>OK</w:t>
              </w:r>
            </w:ins>
          </w:p>
          <w:p w14:paraId="7777604F" w14:textId="77777777" w:rsidR="0092128A" w:rsidRDefault="0092128A" w:rsidP="000F18EA">
            <w:pPr>
              <w:rPr>
                <w:ins w:id="250" w:author="Antoine Fabre" w:date="2024-05-14T15:42:00Z"/>
              </w:rPr>
            </w:pPr>
            <w:ins w:id="251" w:author="Antoine Fabre" w:date="2024-05-14T15:42:00Z">
              <w:r>
                <w:t xml:space="preserve">30 </w:t>
              </w:r>
              <w:proofErr w:type="spellStart"/>
              <w:r>
                <w:t>Apr</w:t>
              </w:r>
              <w:proofErr w:type="spellEnd"/>
            </w:ins>
          </w:p>
        </w:tc>
      </w:tr>
      <w:tr w:rsidR="0092128A" w14:paraId="454B36BF" w14:textId="77777777" w:rsidTr="000F18EA">
        <w:trPr>
          <w:ins w:id="252" w:author="Antoine Fabre" w:date="2024-05-14T15:42:00Z"/>
        </w:trPr>
        <w:tc>
          <w:tcPr>
            <w:tcW w:w="0" w:type="auto"/>
          </w:tcPr>
          <w:p w14:paraId="2D7A5CF2" w14:textId="77777777" w:rsidR="0092128A" w:rsidRDefault="0092128A" w:rsidP="000F18EA">
            <w:pPr>
              <w:rPr>
                <w:ins w:id="253" w:author="Antoine Fabre" w:date="2024-05-14T15:42:00Z"/>
              </w:rPr>
            </w:pPr>
            <w:ins w:id="254" w:author="Antoine Fabre" w:date="2024-05-14T15:42:00Z">
              <w:r>
                <w:t>3. table</w:t>
              </w:r>
            </w:ins>
          </w:p>
        </w:tc>
        <w:tc>
          <w:tcPr>
            <w:tcW w:w="0" w:type="auto"/>
          </w:tcPr>
          <w:p w14:paraId="4A4C78E5" w14:textId="77777777" w:rsidR="0092128A" w:rsidRDefault="0092128A" w:rsidP="000F18EA">
            <w:pPr>
              <w:rPr>
                <w:ins w:id="255" w:author="Antoine Fabre" w:date="2024-05-14T15:42:00Z"/>
              </w:rPr>
            </w:pPr>
            <w:proofErr w:type="gramStart"/>
            <w:ins w:id="256" w:author="Antoine Fabre" w:date="2024-05-14T15:42:00Z">
              <w:r>
                <w:t>il</w:t>
              </w:r>
              <w:proofErr w:type="gramEnd"/>
              <w:r>
                <w:t xml:space="preserve"> y a des petites tables en bois entre les canapés.</w:t>
              </w:r>
            </w:ins>
          </w:p>
        </w:tc>
        <w:tc>
          <w:tcPr>
            <w:tcW w:w="0" w:type="auto"/>
          </w:tcPr>
          <w:p w14:paraId="72C6BFE1" w14:textId="77777777" w:rsidR="0092128A" w:rsidRDefault="0092128A" w:rsidP="000F18EA">
            <w:pPr>
              <w:rPr>
                <w:ins w:id="257" w:author="Antoine Fabre" w:date="2024-05-14T15:42:00Z"/>
              </w:rPr>
            </w:pPr>
            <w:ins w:id="258" w:author="Antoine Fabre" w:date="2024-05-14T15:42:00Z">
              <w:r>
                <w:t>OK</w:t>
              </w:r>
            </w:ins>
          </w:p>
          <w:p w14:paraId="4DBC2102" w14:textId="77777777" w:rsidR="0092128A" w:rsidRDefault="0092128A" w:rsidP="000F18EA">
            <w:pPr>
              <w:rPr>
                <w:ins w:id="259" w:author="Antoine Fabre" w:date="2024-05-14T15:42:00Z"/>
              </w:rPr>
            </w:pPr>
            <w:ins w:id="260" w:author="Antoine Fabre" w:date="2024-05-14T15:42:00Z">
              <w:r>
                <w:t xml:space="preserve">30 </w:t>
              </w:r>
              <w:proofErr w:type="spellStart"/>
              <w:r>
                <w:t>Apr</w:t>
              </w:r>
              <w:proofErr w:type="spellEnd"/>
            </w:ins>
          </w:p>
        </w:tc>
      </w:tr>
      <w:tr w:rsidR="0092128A" w14:paraId="0421B030" w14:textId="77777777" w:rsidTr="000F18EA">
        <w:trPr>
          <w:ins w:id="261" w:author="Antoine Fabre" w:date="2024-05-14T15:42:00Z"/>
        </w:trPr>
        <w:tc>
          <w:tcPr>
            <w:tcW w:w="0" w:type="auto"/>
          </w:tcPr>
          <w:p w14:paraId="7180223D" w14:textId="77777777" w:rsidR="0092128A" w:rsidRDefault="0092128A" w:rsidP="000F18EA">
            <w:pPr>
              <w:rPr>
                <w:ins w:id="262" w:author="Antoine Fabre" w:date="2024-05-14T15:42:00Z"/>
              </w:rPr>
            </w:pPr>
            <w:ins w:id="263" w:author="Antoine Fabre" w:date="2024-05-14T15:42:00Z">
              <w:r>
                <w:t>4. ordinateur</w:t>
              </w:r>
            </w:ins>
          </w:p>
        </w:tc>
        <w:tc>
          <w:tcPr>
            <w:tcW w:w="0" w:type="auto"/>
          </w:tcPr>
          <w:p w14:paraId="5BAE6ABB" w14:textId="77777777" w:rsidR="0092128A" w:rsidRDefault="0092128A" w:rsidP="000F18EA">
            <w:pPr>
              <w:rPr>
                <w:ins w:id="264" w:author="Antoine Fabre" w:date="2024-05-14T15:42:00Z"/>
              </w:rPr>
            </w:pPr>
            <w:proofErr w:type="gramStart"/>
            <w:ins w:id="265" w:author="Antoine Fabre" w:date="2024-05-14T15:42:00Z">
              <w:r>
                <w:t>contre</w:t>
              </w:r>
              <w:proofErr w:type="gramEnd"/>
              <w:r>
                <w:t xml:space="preserve"> le mur de la porte il y a un PC pour gérer films. </w:t>
              </w:r>
              <w:proofErr w:type="gramStart"/>
              <w:r>
                <w:t>sur</w:t>
              </w:r>
              <w:proofErr w:type="gramEnd"/>
              <w:r>
                <w:t xml:space="preserve"> un petit bureau</w:t>
              </w:r>
            </w:ins>
          </w:p>
        </w:tc>
        <w:tc>
          <w:tcPr>
            <w:tcW w:w="0" w:type="auto"/>
          </w:tcPr>
          <w:p w14:paraId="4D41696A" w14:textId="77777777" w:rsidR="0092128A" w:rsidRDefault="0092128A" w:rsidP="000F18EA">
            <w:pPr>
              <w:rPr>
                <w:ins w:id="266" w:author="Antoine Fabre" w:date="2024-05-14T15:42:00Z"/>
              </w:rPr>
            </w:pPr>
            <w:ins w:id="267" w:author="Antoine Fabre" w:date="2024-05-14T15:42:00Z">
              <w:r>
                <w:t>OK</w:t>
              </w:r>
            </w:ins>
          </w:p>
          <w:p w14:paraId="6175ED69" w14:textId="77777777" w:rsidR="0092128A" w:rsidRDefault="0092128A" w:rsidP="000F18EA">
            <w:pPr>
              <w:rPr>
                <w:ins w:id="268" w:author="Antoine Fabre" w:date="2024-05-14T15:42:00Z"/>
              </w:rPr>
            </w:pPr>
            <w:ins w:id="269" w:author="Antoine Fabre" w:date="2024-05-14T15:42:00Z">
              <w:r>
                <w:t xml:space="preserve">30 </w:t>
              </w:r>
              <w:proofErr w:type="spellStart"/>
              <w:r>
                <w:t>Apr</w:t>
              </w:r>
              <w:proofErr w:type="spellEnd"/>
            </w:ins>
          </w:p>
        </w:tc>
      </w:tr>
      <w:tr w:rsidR="0092128A" w14:paraId="5EB832E1" w14:textId="77777777" w:rsidTr="000F18EA">
        <w:trPr>
          <w:ins w:id="270" w:author="Antoine Fabre" w:date="2024-05-14T15:42:00Z"/>
        </w:trPr>
        <w:tc>
          <w:tcPr>
            <w:tcW w:w="0" w:type="auto"/>
          </w:tcPr>
          <w:p w14:paraId="1B70C927" w14:textId="77777777" w:rsidR="0092128A" w:rsidRDefault="0092128A" w:rsidP="000F18EA">
            <w:pPr>
              <w:rPr>
                <w:ins w:id="271" w:author="Antoine Fabre" w:date="2024-05-14T15:42:00Z"/>
              </w:rPr>
            </w:pPr>
            <w:ins w:id="272" w:author="Antoine Fabre" w:date="2024-05-14T15:42:00Z">
              <w:r>
                <w:t>5. hauts parleurs</w:t>
              </w:r>
            </w:ins>
          </w:p>
        </w:tc>
        <w:tc>
          <w:tcPr>
            <w:tcW w:w="0" w:type="auto"/>
          </w:tcPr>
          <w:p w14:paraId="50E19AFC" w14:textId="77777777" w:rsidR="0092128A" w:rsidRDefault="0092128A" w:rsidP="000F18EA">
            <w:pPr>
              <w:rPr>
                <w:ins w:id="273" w:author="Antoine Fabre" w:date="2024-05-14T15:42:00Z"/>
              </w:rPr>
            </w:pPr>
            <w:ins w:id="274" w:author="Antoine Fabre" w:date="2024-05-14T15:42:00Z">
              <w:r>
                <w:t xml:space="preserve">Il y a des hauts parleurs de chaque côté du mur où le film est projeter, la taille </w:t>
              </w:r>
              <w:proofErr w:type="spellStart"/>
              <w:r>
                <w:t>des</w:t>
              </w:r>
              <w:proofErr w:type="spellEnd"/>
              <w:r>
                <w:t xml:space="preserve"> ces hauts parleurs font la moitié du mur.</w:t>
              </w:r>
            </w:ins>
          </w:p>
        </w:tc>
        <w:tc>
          <w:tcPr>
            <w:tcW w:w="0" w:type="auto"/>
          </w:tcPr>
          <w:p w14:paraId="7A0389C3" w14:textId="77777777" w:rsidR="0092128A" w:rsidRDefault="0092128A" w:rsidP="000F18EA">
            <w:pPr>
              <w:rPr>
                <w:ins w:id="275" w:author="Antoine Fabre" w:date="2024-05-14T15:42:00Z"/>
              </w:rPr>
            </w:pPr>
            <w:ins w:id="276" w:author="Antoine Fabre" w:date="2024-05-14T15:42:00Z">
              <w:r>
                <w:t>OK</w:t>
              </w:r>
            </w:ins>
          </w:p>
          <w:p w14:paraId="74C90455" w14:textId="77777777" w:rsidR="0092128A" w:rsidRDefault="0092128A" w:rsidP="000F18EA">
            <w:pPr>
              <w:rPr>
                <w:ins w:id="277" w:author="Antoine Fabre" w:date="2024-05-14T15:42:00Z"/>
              </w:rPr>
            </w:pPr>
            <w:ins w:id="278" w:author="Antoine Fabre" w:date="2024-05-14T15:42:00Z">
              <w:r>
                <w:t xml:space="preserve">30 </w:t>
              </w:r>
              <w:proofErr w:type="spellStart"/>
              <w:r>
                <w:t>Apr</w:t>
              </w:r>
              <w:proofErr w:type="spellEnd"/>
            </w:ins>
          </w:p>
        </w:tc>
      </w:tr>
      <w:tr w:rsidR="0092128A" w14:paraId="5369EE92" w14:textId="77777777" w:rsidTr="000F18EA">
        <w:trPr>
          <w:ins w:id="279" w:author="Antoine Fabre" w:date="2024-05-14T15:42:00Z"/>
        </w:trPr>
        <w:tc>
          <w:tcPr>
            <w:tcW w:w="0" w:type="auto"/>
          </w:tcPr>
          <w:p w14:paraId="5B84C145" w14:textId="77777777" w:rsidR="0092128A" w:rsidRDefault="0092128A" w:rsidP="000F18EA">
            <w:pPr>
              <w:rPr>
                <w:ins w:id="280" w:author="Antoine Fabre" w:date="2024-05-14T15:42:00Z"/>
              </w:rPr>
            </w:pPr>
            <w:proofErr w:type="gramStart"/>
            <w:ins w:id="281" w:author="Antoine Fabre" w:date="2024-05-14T15:42:00Z">
              <w:r>
                <w:lastRenderedPageBreak/>
                <w:t>mur</w:t>
              </w:r>
              <w:proofErr w:type="gramEnd"/>
              <w:r>
                <w:t xml:space="preserve"> / sol et plafond</w:t>
              </w:r>
            </w:ins>
          </w:p>
        </w:tc>
        <w:tc>
          <w:tcPr>
            <w:tcW w:w="0" w:type="auto"/>
          </w:tcPr>
          <w:p w14:paraId="0EF7649D" w14:textId="77777777" w:rsidR="0092128A" w:rsidRDefault="0092128A" w:rsidP="000F18EA">
            <w:pPr>
              <w:rPr>
                <w:ins w:id="282" w:author="Antoine Fabre" w:date="2024-05-14T15:42:00Z"/>
              </w:rPr>
            </w:pPr>
            <w:proofErr w:type="gramStart"/>
            <w:ins w:id="283" w:author="Antoine Fabre" w:date="2024-05-14T15:42:00Z">
              <w:r>
                <w:t>les</w:t>
              </w:r>
              <w:proofErr w:type="gramEnd"/>
              <w:r>
                <w:t xml:space="preserve"> murs sont noir comme le sol et le plafond sauf le mur où le film est projeter qui est gris claire</w:t>
              </w:r>
            </w:ins>
          </w:p>
        </w:tc>
        <w:tc>
          <w:tcPr>
            <w:tcW w:w="0" w:type="auto"/>
          </w:tcPr>
          <w:p w14:paraId="43DB87C4" w14:textId="77777777" w:rsidR="0092128A" w:rsidRDefault="0092128A" w:rsidP="000F18EA">
            <w:pPr>
              <w:rPr>
                <w:ins w:id="284" w:author="Antoine Fabre" w:date="2024-05-14T15:42:00Z"/>
              </w:rPr>
            </w:pPr>
            <w:ins w:id="285" w:author="Antoine Fabre" w:date="2024-05-14T15:42:00Z">
              <w:r>
                <w:t>OK</w:t>
              </w:r>
            </w:ins>
          </w:p>
          <w:p w14:paraId="57F454E6" w14:textId="77777777" w:rsidR="0092128A" w:rsidRDefault="0092128A" w:rsidP="000F18EA">
            <w:pPr>
              <w:rPr>
                <w:ins w:id="286" w:author="Antoine Fabre" w:date="2024-05-14T15:42:00Z"/>
              </w:rPr>
            </w:pPr>
            <w:ins w:id="287" w:author="Antoine Fabre" w:date="2024-05-14T15:42:00Z">
              <w:r>
                <w:t xml:space="preserve">30 </w:t>
              </w:r>
              <w:proofErr w:type="spellStart"/>
              <w:r>
                <w:t>Apr</w:t>
              </w:r>
              <w:proofErr w:type="spellEnd"/>
            </w:ins>
          </w:p>
        </w:tc>
      </w:tr>
      <w:tr w:rsidR="0092128A" w14:paraId="04EA8014" w14:textId="77777777" w:rsidTr="000F18EA">
        <w:trPr>
          <w:ins w:id="288" w:author="Antoine Fabre" w:date="2024-05-14T15:42:00Z"/>
        </w:trPr>
        <w:tc>
          <w:tcPr>
            <w:tcW w:w="0" w:type="auto"/>
          </w:tcPr>
          <w:p w14:paraId="21F229E9" w14:textId="77777777" w:rsidR="0092128A" w:rsidRDefault="0092128A" w:rsidP="000F18EA">
            <w:pPr>
              <w:rPr>
                <w:ins w:id="289" w:author="Antoine Fabre" w:date="2024-05-14T15:42:00Z"/>
              </w:rPr>
            </w:pPr>
            <w:proofErr w:type="gramStart"/>
            <w:ins w:id="290" w:author="Antoine Fabre" w:date="2024-05-14T15:42:00Z">
              <w:r>
                <w:t>salle</w:t>
              </w:r>
              <w:proofErr w:type="gramEnd"/>
            </w:ins>
          </w:p>
        </w:tc>
        <w:tc>
          <w:tcPr>
            <w:tcW w:w="0" w:type="auto"/>
          </w:tcPr>
          <w:p w14:paraId="623EA570" w14:textId="77777777" w:rsidR="0092128A" w:rsidRDefault="0092128A" w:rsidP="000F18EA">
            <w:pPr>
              <w:rPr>
                <w:ins w:id="291" w:author="Antoine Fabre" w:date="2024-05-14T15:42:00Z"/>
              </w:rPr>
            </w:pPr>
            <w:proofErr w:type="gramStart"/>
            <w:ins w:id="292" w:author="Antoine Fabre" w:date="2024-05-14T15:42:00Z">
              <w:r>
                <w:t>c'est</w:t>
              </w:r>
              <w:proofErr w:type="gramEnd"/>
              <w:r>
                <w:t xml:space="preserve"> en salle D11</w:t>
              </w:r>
            </w:ins>
          </w:p>
        </w:tc>
        <w:tc>
          <w:tcPr>
            <w:tcW w:w="0" w:type="auto"/>
          </w:tcPr>
          <w:p w14:paraId="185D92B4" w14:textId="77777777" w:rsidR="0092128A" w:rsidRDefault="0092128A" w:rsidP="000F18EA">
            <w:pPr>
              <w:rPr>
                <w:ins w:id="293" w:author="Antoine Fabre" w:date="2024-05-14T15:42:00Z"/>
              </w:rPr>
            </w:pPr>
            <w:ins w:id="294" w:author="Antoine Fabre" w:date="2024-05-14T15:42:00Z">
              <w:r>
                <w:t>OK</w:t>
              </w:r>
            </w:ins>
          </w:p>
          <w:p w14:paraId="58D1D523" w14:textId="77777777" w:rsidR="0092128A" w:rsidRDefault="0092128A" w:rsidP="000F18EA">
            <w:pPr>
              <w:rPr>
                <w:ins w:id="295" w:author="Antoine Fabre" w:date="2024-05-14T15:42:00Z"/>
              </w:rPr>
            </w:pPr>
            <w:ins w:id="296" w:author="Antoine Fabre" w:date="2024-05-14T15:42:00Z">
              <w:r>
                <w:t xml:space="preserve">30 </w:t>
              </w:r>
              <w:proofErr w:type="spellStart"/>
              <w:r>
                <w:t>Apr</w:t>
              </w:r>
              <w:proofErr w:type="spellEnd"/>
            </w:ins>
          </w:p>
        </w:tc>
      </w:tr>
      <w:tr w:rsidR="0092128A" w14:paraId="62F78253" w14:textId="77777777" w:rsidTr="000F18EA">
        <w:trPr>
          <w:ins w:id="297" w:author="Antoine Fabre" w:date="2024-05-14T15:42:00Z"/>
        </w:trPr>
        <w:tc>
          <w:tcPr>
            <w:tcW w:w="0" w:type="auto"/>
          </w:tcPr>
          <w:p w14:paraId="33402302" w14:textId="77777777" w:rsidR="0092128A" w:rsidRDefault="0092128A" w:rsidP="000F18EA">
            <w:pPr>
              <w:rPr>
                <w:ins w:id="298" w:author="Antoine Fabre" w:date="2024-05-14T15:42:00Z"/>
              </w:rPr>
            </w:pPr>
            <w:proofErr w:type="gramStart"/>
            <w:ins w:id="299" w:author="Antoine Fabre" w:date="2024-05-14T15:42:00Z">
              <w:r>
                <w:t>porte</w:t>
              </w:r>
              <w:proofErr w:type="gramEnd"/>
            </w:ins>
          </w:p>
        </w:tc>
        <w:tc>
          <w:tcPr>
            <w:tcW w:w="0" w:type="auto"/>
          </w:tcPr>
          <w:p w14:paraId="3E8BCFDB" w14:textId="77777777" w:rsidR="0092128A" w:rsidRDefault="0092128A" w:rsidP="000F18EA">
            <w:pPr>
              <w:rPr>
                <w:ins w:id="300" w:author="Antoine Fabre" w:date="2024-05-14T15:42:00Z"/>
              </w:rPr>
            </w:pPr>
            <w:proofErr w:type="gramStart"/>
            <w:ins w:id="301" w:author="Antoine Fabre" w:date="2024-05-14T15:42:00Z">
              <w:r>
                <w:t>il</w:t>
              </w:r>
              <w:proofErr w:type="gramEnd"/>
              <w:r>
                <w:t xml:space="preserve"> y a une porte en bas </w:t>
              </w:r>
              <w:proofErr w:type="spellStart"/>
              <w:r>
                <w:t>a</w:t>
              </w:r>
              <w:proofErr w:type="spellEnd"/>
              <w:r>
                <w:t xml:space="preserve"> droite de la </w:t>
              </w:r>
              <w:proofErr w:type="spellStart"/>
              <w:r>
                <w:t>piece</w:t>
              </w:r>
              <w:proofErr w:type="spellEnd"/>
            </w:ins>
          </w:p>
        </w:tc>
        <w:tc>
          <w:tcPr>
            <w:tcW w:w="0" w:type="auto"/>
          </w:tcPr>
          <w:p w14:paraId="14B1CD04" w14:textId="77777777" w:rsidR="0092128A" w:rsidRDefault="0092128A" w:rsidP="000F18EA">
            <w:pPr>
              <w:rPr>
                <w:ins w:id="302" w:author="Antoine Fabre" w:date="2024-05-14T15:42:00Z"/>
              </w:rPr>
            </w:pPr>
            <w:ins w:id="303" w:author="Antoine Fabre" w:date="2024-05-14T15:42:00Z">
              <w:r>
                <w:t>OK</w:t>
              </w:r>
            </w:ins>
          </w:p>
          <w:p w14:paraId="0412DEBC" w14:textId="77777777" w:rsidR="0092128A" w:rsidRDefault="0092128A" w:rsidP="000F18EA">
            <w:pPr>
              <w:rPr>
                <w:ins w:id="304" w:author="Antoine Fabre" w:date="2024-05-14T15:42:00Z"/>
              </w:rPr>
            </w:pPr>
            <w:ins w:id="305" w:author="Antoine Fabre" w:date="2024-05-14T15:42:00Z">
              <w:r>
                <w:t xml:space="preserve">30 </w:t>
              </w:r>
              <w:proofErr w:type="spellStart"/>
              <w:r>
                <w:t>Apr</w:t>
              </w:r>
              <w:proofErr w:type="spellEnd"/>
            </w:ins>
          </w:p>
        </w:tc>
      </w:tr>
    </w:tbl>
    <w:p w14:paraId="4C4F948D" w14:textId="77777777" w:rsidR="0092128A" w:rsidRDefault="0092128A" w:rsidP="0092128A">
      <w:pPr>
        <w:pStyle w:val="Titre4"/>
        <w:rPr>
          <w:ins w:id="306" w:author="Antoine Fabre" w:date="2024-05-14T15:42:00Z"/>
        </w:rPr>
      </w:pPr>
      <w:ins w:id="307" w:author="Antoine Fabre" w:date="2024-05-14T15:42:00Z">
        <w:r>
          <w:t>Bowling</w:t>
        </w:r>
      </w:ins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75"/>
        <w:gridCol w:w="6987"/>
        <w:gridCol w:w="498"/>
      </w:tblGrid>
      <w:tr w:rsidR="0092128A" w14:paraId="1CD3717B" w14:textId="77777777" w:rsidTr="000F18EA">
        <w:trPr>
          <w:ins w:id="308" w:author="Antoine Fabre" w:date="2024-05-14T15:42:00Z"/>
        </w:trPr>
        <w:tc>
          <w:tcPr>
            <w:tcW w:w="0" w:type="auto"/>
          </w:tcPr>
          <w:p w14:paraId="2402BC5E" w14:textId="77777777" w:rsidR="0092128A" w:rsidRDefault="0092128A" w:rsidP="000F18EA">
            <w:pPr>
              <w:rPr>
                <w:ins w:id="309" w:author="Antoine Fabre" w:date="2024-05-14T15:42:00Z"/>
              </w:rPr>
            </w:pPr>
            <w:ins w:id="310" w:author="Antoine Fabre" w:date="2024-05-14T15:42:00Z">
              <w:r>
                <w:t>Pistes de Bowling</w:t>
              </w:r>
            </w:ins>
          </w:p>
        </w:tc>
        <w:tc>
          <w:tcPr>
            <w:tcW w:w="0" w:type="auto"/>
          </w:tcPr>
          <w:p w14:paraId="18011F25" w14:textId="77777777" w:rsidR="0092128A" w:rsidRDefault="0092128A" w:rsidP="000F18EA">
            <w:pPr>
              <w:rPr>
                <w:ins w:id="311" w:author="Antoine Fabre" w:date="2024-05-14T15:42:00Z"/>
              </w:rPr>
            </w:pPr>
            <w:ins w:id="312" w:author="Antoine Fabre" w:date="2024-05-14T15:42:00Z">
              <w:r>
                <w:t>Il y aura deux pistes de bowlings de 2m de large et 9m de long</w:t>
              </w:r>
            </w:ins>
          </w:p>
        </w:tc>
        <w:tc>
          <w:tcPr>
            <w:tcW w:w="0" w:type="auto"/>
          </w:tcPr>
          <w:p w14:paraId="7E147C5E" w14:textId="77777777" w:rsidR="0092128A" w:rsidRDefault="0092128A" w:rsidP="000F18EA">
            <w:pPr>
              <w:rPr>
                <w:ins w:id="313" w:author="Antoine Fabre" w:date="2024-05-14T15:42:00Z"/>
              </w:rPr>
            </w:pPr>
            <w:ins w:id="314" w:author="Antoine Fabre" w:date="2024-05-14T15:42:00Z">
              <w:r>
                <w:t>OK</w:t>
              </w:r>
            </w:ins>
          </w:p>
          <w:p w14:paraId="72F42F9C" w14:textId="77777777" w:rsidR="0092128A" w:rsidRDefault="0092128A" w:rsidP="000F18EA">
            <w:pPr>
              <w:rPr>
                <w:ins w:id="315" w:author="Antoine Fabre" w:date="2024-05-14T15:42:00Z"/>
              </w:rPr>
            </w:pPr>
            <w:ins w:id="316" w:author="Antoine Fabre" w:date="2024-05-14T15:42:00Z">
              <w:r>
                <w:t xml:space="preserve">30 </w:t>
              </w:r>
              <w:proofErr w:type="spellStart"/>
              <w:r>
                <w:t>Apr</w:t>
              </w:r>
              <w:proofErr w:type="spellEnd"/>
            </w:ins>
          </w:p>
        </w:tc>
      </w:tr>
      <w:tr w:rsidR="0092128A" w14:paraId="4EDC0986" w14:textId="77777777" w:rsidTr="000F18EA">
        <w:trPr>
          <w:ins w:id="317" w:author="Antoine Fabre" w:date="2024-05-14T15:42:00Z"/>
        </w:trPr>
        <w:tc>
          <w:tcPr>
            <w:tcW w:w="0" w:type="auto"/>
          </w:tcPr>
          <w:p w14:paraId="76B52E42" w14:textId="77777777" w:rsidR="0092128A" w:rsidRDefault="0092128A" w:rsidP="000F18EA">
            <w:pPr>
              <w:rPr>
                <w:ins w:id="318" w:author="Antoine Fabre" w:date="2024-05-14T15:42:00Z"/>
              </w:rPr>
            </w:pPr>
            <w:ins w:id="319" w:author="Antoine Fabre" w:date="2024-05-14T15:42:00Z">
              <w:r>
                <w:t>Boules de Bowling</w:t>
              </w:r>
            </w:ins>
          </w:p>
        </w:tc>
        <w:tc>
          <w:tcPr>
            <w:tcW w:w="0" w:type="auto"/>
          </w:tcPr>
          <w:p w14:paraId="1FBC8B1F" w14:textId="77777777" w:rsidR="0092128A" w:rsidRDefault="0092128A" w:rsidP="000F18EA">
            <w:pPr>
              <w:rPr>
                <w:ins w:id="320" w:author="Antoine Fabre" w:date="2024-05-14T15:42:00Z"/>
              </w:rPr>
            </w:pPr>
            <w:ins w:id="321" w:author="Antoine Fabre" w:date="2024-05-14T15:42:00Z">
              <w:r>
                <w:t>Il y aura 10 boules de bowlings de différents poids et couleurs disponibles</w:t>
              </w:r>
            </w:ins>
          </w:p>
        </w:tc>
        <w:tc>
          <w:tcPr>
            <w:tcW w:w="0" w:type="auto"/>
          </w:tcPr>
          <w:p w14:paraId="1F31E288" w14:textId="77777777" w:rsidR="0092128A" w:rsidRDefault="0092128A" w:rsidP="000F18EA">
            <w:pPr>
              <w:rPr>
                <w:ins w:id="322" w:author="Antoine Fabre" w:date="2024-05-14T15:42:00Z"/>
              </w:rPr>
            </w:pPr>
            <w:ins w:id="323" w:author="Antoine Fabre" w:date="2024-05-14T15:42:00Z">
              <w:r>
                <w:t>OK</w:t>
              </w:r>
            </w:ins>
          </w:p>
          <w:p w14:paraId="57CC2CB5" w14:textId="77777777" w:rsidR="0092128A" w:rsidRDefault="0092128A" w:rsidP="000F18EA">
            <w:pPr>
              <w:rPr>
                <w:ins w:id="324" w:author="Antoine Fabre" w:date="2024-05-14T15:42:00Z"/>
              </w:rPr>
            </w:pPr>
            <w:ins w:id="325" w:author="Antoine Fabre" w:date="2024-05-14T15:42:00Z">
              <w:r>
                <w:t xml:space="preserve">30 </w:t>
              </w:r>
              <w:proofErr w:type="spellStart"/>
              <w:r>
                <w:t>Apr</w:t>
              </w:r>
              <w:proofErr w:type="spellEnd"/>
            </w:ins>
          </w:p>
        </w:tc>
      </w:tr>
      <w:tr w:rsidR="0092128A" w14:paraId="26F13794" w14:textId="77777777" w:rsidTr="000F18EA">
        <w:trPr>
          <w:ins w:id="326" w:author="Antoine Fabre" w:date="2024-05-14T15:42:00Z"/>
        </w:trPr>
        <w:tc>
          <w:tcPr>
            <w:tcW w:w="0" w:type="auto"/>
          </w:tcPr>
          <w:p w14:paraId="6A66377D" w14:textId="77777777" w:rsidR="0092128A" w:rsidRDefault="0092128A" w:rsidP="000F18EA">
            <w:pPr>
              <w:rPr>
                <w:ins w:id="327" w:author="Antoine Fabre" w:date="2024-05-14T15:42:00Z"/>
              </w:rPr>
            </w:pPr>
            <w:ins w:id="328" w:author="Antoine Fabre" w:date="2024-05-14T15:42:00Z">
              <w:r>
                <w:t>Salle</w:t>
              </w:r>
            </w:ins>
          </w:p>
        </w:tc>
        <w:tc>
          <w:tcPr>
            <w:tcW w:w="0" w:type="auto"/>
          </w:tcPr>
          <w:p w14:paraId="6E6BA022" w14:textId="77777777" w:rsidR="0092128A" w:rsidRDefault="0092128A" w:rsidP="000F18EA">
            <w:pPr>
              <w:rPr>
                <w:ins w:id="329" w:author="Antoine Fabre" w:date="2024-05-14T15:42:00Z"/>
              </w:rPr>
            </w:pPr>
            <w:ins w:id="330" w:author="Antoine Fabre" w:date="2024-05-14T15:42:00Z">
              <w:r>
                <w:t>La salle de Bowling se situera dans la salle D03+4</w:t>
              </w:r>
            </w:ins>
          </w:p>
        </w:tc>
        <w:tc>
          <w:tcPr>
            <w:tcW w:w="0" w:type="auto"/>
          </w:tcPr>
          <w:p w14:paraId="31EB1D82" w14:textId="77777777" w:rsidR="0092128A" w:rsidRDefault="0092128A" w:rsidP="000F18EA">
            <w:pPr>
              <w:rPr>
                <w:ins w:id="331" w:author="Antoine Fabre" w:date="2024-05-14T15:42:00Z"/>
              </w:rPr>
            </w:pPr>
            <w:ins w:id="332" w:author="Antoine Fabre" w:date="2024-05-14T15:42:00Z">
              <w:r>
                <w:t>OK</w:t>
              </w:r>
            </w:ins>
          </w:p>
          <w:p w14:paraId="23D7C019" w14:textId="77777777" w:rsidR="0092128A" w:rsidRDefault="0092128A" w:rsidP="000F18EA">
            <w:pPr>
              <w:rPr>
                <w:ins w:id="333" w:author="Antoine Fabre" w:date="2024-05-14T15:42:00Z"/>
              </w:rPr>
            </w:pPr>
            <w:ins w:id="334" w:author="Antoine Fabre" w:date="2024-05-14T15:42:00Z">
              <w:r>
                <w:t xml:space="preserve">30 </w:t>
              </w:r>
              <w:proofErr w:type="spellStart"/>
              <w:r>
                <w:t>Apr</w:t>
              </w:r>
              <w:proofErr w:type="spellEnd"/>
            </w:ins>
          </w:p>
        </w:tc>
      </w:tr>
      <w:tr w:rsidR="0092128A" w14:paraId="2ABE4A20" w14:textId="77777777" w:rsidTr="000F18EA">
        <w:trPr>
          <w:ins w:id="335" w:author="Antoine Fabre" w:date="2024-05-14T15:42:00Z"/>
        </w:trPr>
        <w:tc>
          <w:tcPr>
            <w:tcW w:w="0" w:type="auto"/>
          </w:tcPr>
          <w:p w14:paraId="0EEE00F6" w14:textId="77777777" w:rsidR="0092128A" w:rsidRDefault="0092128A" w:rsidP="000F18EA">
            <w:pPr>
              <w:rPr>
                <w:ins w:id="336" w:author="Antoine Fabre" w:date="2024-05-14T15:42:00Z"/>
              </w:rPr>
            </w:pPr>
            <w:ins w:id="337" w:author="Antoine Fabre" w:date="2024-05-14T15:42:00Z">
              <w:r>
                <w:t>Comptoir</w:t>
              </w:r>
            </w:ins>
          </w:p>
        </w:tc>
        <w:tc>
          <w:tcPr>
            <w:tcW w:w="0" w:type="auto"/>
          </w:tcPr>
          <w:p w14:paraId="5BA788D3" w14:textId="77777777" w:rsidR="0092128A" w:rsidRDefault="0092128A" w:rsidP="000F18EA">
            <w:pPr>
              <w:rPr>
                <w:ins w:id="338" w:author="Antoine Fabre" w:date="2024-05-14T15:42:00Z"/>
              </w:rPr>
            </w:pPr>
            <w:ins w:id="339" w:author="Antoine Fabre" w:date="2024-05-14T15:42:00Z">
              <w:r>
                <w:t>Un comptoir sera disponible sur la droite au fond dès qu'on rentre dans la salle</w:t>
              </w:r>
            </w:ins>
          </w:p>
        </w:tc>
        <w:tc>
          <w:tcPr>
            <w:tcW w:w="0" w:type="auto"/>
          </w:tcPr>
          <w:p w14:paraId="4538EDFA" w14:textId="77777777" w:rsidR="0092128A" w:rsidRDefault="0092128A" w:rsidP="000F18EA">
            <w:pPr>
              <w:rPr>
                <w:ins w:id="340" w:author="Antoine Fabre" w:date="2024-05-14T15:42:00Z"/>
              </w:rPr>
            </w:pPr>
            <w:ins w:id="341" w:author="Antoine Fabre" w:date="2024-05-14T15:42:00Z">
              <w:r>
                <w:t>OK</w:t>
              </w:r>
            </w:ins>
          </w:p>
          <w:p w14:paraId="340E7C2B" w14:textId="77777777" w:rsidR="0092128A" w:rsidRDefault="0092128A" w:rsidP="000F18EA">
            <w:pPr>
              <w:rPr>
                <w:ins w:id="342" w:author="Antoine Fabre" w:date="2024-05-14T15:42:00Z"/>
              </w:rPr>
            </w:pPr>
            <w:ins w:id="343" w:author="Antoine Fabre" w:date="2024-05-14T15:42:00Z">
              <w:r>
                <w:t xml:space="preserve">30 </w:t>
              </w:r>
              <w:proofErr w:type="spellStart"/>
              <w:r>
                <w:t>Apr</w:t>
              </w:r>
              <w:proofErr w:type="spellEnd"/>
            </w:ins>
          </w:p>
        </w:tc>
      </w:tr>
      <w:tr w:rsidR="0092128A" w14:paraId="48E70FE6" w14:textId="77777777" w:rsidTr="000F18EA">
        <w:trPr>
          <w:ins w:id="344" w:author="Antoine Fabre" w:date="2024-05-14T15:42:00Z"/>
        </w:trPr>
        <w:tc>
          <w:tcPr>
            <w:tcW w:w="0" w:type="auto"/>
          </w:tcPr>
          <w:p w14:paraId="612E728F" w14:textId="77777777" w:rsidR="0092128A" w:rsidRDefault="0092128A" w:rsidP="000F18EA">
            <w:pPr>
              <w:rPr>
                <w:ins w:id="345" w:author="Antoine Fabre" w:date="2024-05-14T15:42:00Z"/>
              </w:rPr>
            </w:pPr>
            <w:ins w:id="346" w:author="Antoine Fabre" w:date="2024-05-14T15:42:00Z">
              <w:r>
                <w:t>Espace Bowling</w:t>
              </w:r>
            </w:ins>
          </w:p>
        </w:tc>
        <w:tc>
          <w:tcPr>
            <w:tcW w:w="0" w:type="auto"/>
          </w:tcPr>
          <w:p w14:paraId="4DEDB5FC" w14:textId="77777777" w:rsidR="0092128A" w:rsidRDefault="0092128A" w:rsidP="000F18EA">
            <w:pPr>
              <w:rPr>
                <w:ins w:id="347" w:author="Antoine Fabre" w:date="2024-05-14T15:42:00Z"/>
              </w:rPr>
            </w:pPr>
            <w:ins w:id="348" w:author="Antoine Fabre" w:date="2024-05-14T15:42:00Z">
              <w:r>
                <w:t>Un espace bowling de 5 mètres de long avec un sol différent sera disponible avec 12 chaises pour pouvoir s'asseoir en attendant son tour</w:t>
              </w:r>
            </w:ins>
          </w:p>
        </w:tc>
        <w:tc>
          <w:tcPr>
            <w:tcW w:w="0" w:type="auto"/>
          </w:tcPr>
          <w:p w14:paraId="336B5CD0" w14:textId="77777777" w:rsidR="0092128A" w:rsidRDefault="0092128A" w:rsidP="000F18EA">
            <w:pPr>
              <w:rPr>
                <w:ins w:id="349" w:author="Antoine Fabre" w:date="2024-05-14T15:42:00Z"/>
              </w:rPr>
            </w:pPr>
            <w:ins w:id="350" w:author="Antoine Fabre" w:date="2024-05-14T15:42:00Z">
              <w:r>
                <w:t>OK</w:t>
              </w:r>
            </w:ins>
          </w:p>
          <w:p w14:paraId="38D4705A" w14:textId="77777777" w:rsidR="0092128A" w:rsidRDefault="0092128A" w:rsidP="000F18EA">
            <w:pPr>
              <w:rPr>
                <w:ins w:id="351" w:author="Antoine Fabre" w:date="2024-05-14T15:42:00Z"/>
              </w:rPr>
            </w:pPr>
            <w:ins w:id="352" w:author="Antoine Fabre" w:date="2024-05-14T15:42:00Z">
              <w:r>
                <w:t xml:space="preserve">30 </w:t>
              </w:r>
              <w:proofErr w:type="spellStart"/>
              <w:r>
                <w:t>Apr</w:t>
              </w:r>
              <w:proofErr w:type="spellEnd"/>
            </w:ins>
          </w:p>
        </w:tc>
      </w:tr>
      <w:tr w:rsidR="0092128A" w14:paraId="18164925" w14:textId="77777777" w:rsidTr="000F18EA">
        <w:trPr>
          <w:ins w:id="353" w:author="Antoine Fabre" w:date="2024-05-14T15:42:00Z"/>
        </w:trPr>
        <w:tc>
          <w:tcPr>
            <w:tcW w:w="0" w:type="auto"/>
          </w:tcPr>
          <w:p w14:paraId="6359D746" w14:textId="77777777" w:rsidR="0092128A" w:rsidRDefault="0092128A" w:rsidP="000F18EA">
            <w:pPr>
              <w:rPr>
                <w:ins w:id="354" w:author="Antoine Fabre" w:date="2024-05-14T15:42:00Z"/>
              </w:rPr>
            </w:pPr>
            <w:ins w:id="355" w:author="Antoine Fabre" w:date="2024-05-14T15:42:00Z">
              <w:r>
                <w:t>Écrans</w:t>
              </w:r>
            </w:ins>
          </w:p>
        </w:tc>
        <w:tc>
          <w:tcPr>
            <w:tcW w:w="0" w:type="auto"/>
          </w:tcPr>
          <w:p w14:paraId="08A487C7" w14:textId="77777777" w:rsidR="0092128A" w:rsidRDefault="0092128A" w:rsidP="000F18EA">
            <w:pPr>
              <w:rPr>
                <w:ins w:id="356" w:author="Antoine Fabre" w:date="2024-05-14T15:42:00Z"/>
              </w:rPr>
            </w:pPr>
            <w:ins w:id="357" w:author="Antoine Fabre" w:date="2024-05-14T15:42:00Z">
              <w:r>
                <w:t xml:space="preserve">Deux écrans seront mis à disposition </w:t>
              </w:r>
              <w:proofErr w:type="spellStart"/>
              <w:r>
                <w:t>au dessus</w:t>
              </w:r>
              <w:proofErr w:type="spellEnd"/>
              <w:r>
                <w:t xml:space="preserve"> de "l'espace bowling" pour voir le score de la partie en direct</w:t>
              </w:r>
            </w:ins>
          </w:p>
        </w:tc>
        <w:tc>
          <w:tcPr>
            <w:tcW w:w="0" w:type="auto"/>
          </w:tcPr>
          <w:p w14:paraId="2AF98DA0" w14:textId="77777777" w:rsidR="0092128A" w:rsidRDefault="0092128A" w:rsidP="000F18EA">
            <w:pPr>
              <w:rPr>
                <w:ins w:id="358" w:author="Antoine Fabre" w:date="2024-05-14T15:42:00Z"/>
              </w:rPr>
            </w:pPr>
            <w:ins w:id="359" w:author="Antoine Fabre" w:date="2024-05-14T15:42:00Z">
              <w:r>
                <w:t>OK</w:t>
              </w:r>
            </w:ins>
          </w:p>
          <w:p w14:paraId="42BAECAC" w14:textId="77777777" w:rsidR="0092128A" w:rsidRDefault="0092128A" w:rsidP="000F18EA">
            <w:pPr>
              <w:rPr>
                <w:ins w:id="360" w:author="Antoine Fabre" w:date="2024-05-14T15:42:00Z"/>
              </w:rPr>
            </w:pPr>
            <w:ins w:id="361" w:author="Antoine Fabre" w:date="2024-05-14T15:42:00Z">
              <w:r>
                <w:t xml:space="preserve">30 </w:t>
              </w:r>
              <w:proofErr w:type="spellStart"/>
              <w:r>
                <w:t>Apr</w:t>
              </w:r>
              <w:proofErr w:type="spellEnd"/>
            </w:ins>
          </w:p>
        </w:tc>
      </w:tr>
      <w:tr w:rsidR="0092128A" w14:paraId="030379E0" w14:textId="77777777" w:rsidTr="000F18EA">
        <w:trPr>
          <w:ins w:id="362" w:author="Antoine Fabre" w:date="2024-05-14T15:42:00Z"/>
        </w:trPr>
        <w:tc>
          <w:tcPr>
            <w:tcW w:w="0" w:type="auto"/>
          </w:tcPr>
          <w:p w14:paraId="2A00CEEF" w14:textId="77777777" w:rsidR="0092128A" w:rsidRDefault="0092128A" w:rsidP="000F18EA">
            <w:pPr>
              <w:rPr>
                <w:ins w:id="363" w:author="Antoine Fabre" w:date="2024-05-14T15:42:00Z"/>
              </w:rPr>
            </w:pPr>
            <w:ins w:id="364" w:author="Antoine Fabre" w:date="2024-05-14T15:42:00Z">
              <w:r>
                <w:t>Retourneur de boules</w:t>
              </w:r>
            </w:ins>
          </w:p>
        </w:tc>
        <w:tc>
          <w:tcPr>
            <w:tcW w:w="0" w:type="auto"/>
          </w:tcPr>
          <w:p w14:paraId="7C0F6D07" w14:textId="77777777" w:rsidR="0092128A" w:rsidRDefault="0092128A" w:rsidP="000F18EA">
            <w:pPr>
              <w:rPr>
                <w:ins w:id="365" w:author="Antoine Fabre" w:date="2024-05-14T15:42:00Z"/>
              </w:rPr>
            </w:pPr>
            <w:ins w:id="366" w:author="Antoine Fabre" w:date="2024-05-14T15:42:00Z">
              <w:r>
                <w:t xml:space="preserve">Il y a </w:t>
              </w:r>
              <w:proofErr w:type="gramStart"/>
              <w:r>
                <w:t>deux retourneur</w:t>
              </w:r>
              <w:proofErr w:type="gramEnd"/>
              <w:r>
                <w:t xml:space="preserve"> de boules au centre de la zone bowling pointant vers les pistes</w:t>
              </w:r>
            </w:ins>
          </w:p>
        </w:tc>
        <w:tc>
          <w:tcPr>
            <w:tcW w:w="0" w:type="auto"/>
          </w:tcPr>
          <w:p w14:paraId="76D6AD4F" w14:textId="77777777" w:rsidR="0092128A" w:rsidRDefault="0092128A" w:rsidP="000F18EA">
            <w:pPr>
              <w:rPr>
                <w:ins w:id="367" w:author="Antoine Fabre" w:date="2024-05-14T15:42:00Z"/>
              </w:rPr>
            </w:pPr>
            <w:ins w:id="368" w:author="Antoine Fabre" w:date="2024-05-14T15:42:00Z">
              <w:r>
                <w:t>OK</w:t>
              </w:r>
            </w:ins>
          </w:p>
          <w:p w14:paraId="24C3B500" w14:textId="77777777" w:rsidR="0092128A" w:rsidRDefault="0092128A" w:rsidP="000F18EA">
            <w:pPr>
              <w:rPr>
                <w:ins w:id="369" w:author="Antoine Fabre" w:date="2024-05-14T15:42:00Z"/>
              </w:rPr>
            </w:pPr>
            <w:ins w:id="370" w:author="Antoine Fabre" w:date="2024-05-14T15:42:00Z">
              <w:r>
                <w:t xml:space="preserve">30 </w:t>
              </w:r>
              <w:proofErr w:type="spellStart"/>
              <w:r>
                <w:t>Apr</w:t>
              </w:r>
              <w:proofErr w:type="spellEnd"/>
            </w:ins>
          </w:p>
        </w:tc>
      </w:tr>
    </w:tbl>
    <w:p w14:paraId="376734AE" w14:textId="77777777" w:rsidR="0092128A" w:rsidRDefault="0092128A" w:rsidP="0092128A">
      <w:pPr>
        <w:pStyle w:val="Titre4"/>
        <w:rPr>
          <w:ins w:id="371" w:author="Antoine Fabre" w:date="2024-05-14T15:42:00Z"/>
        </w:rPr>
      </w:pPr>
      <w:proofErr w:type="gramStart"/>
      <w:ins w:id="372" w:author="Antoine Fabre" w:date="2024-05-14T15:42:00Z">
        <w:r>
          <w:t>toilettes</w:t>
        </w:r>
        <w:proofErr w:type="gramEnd"/>
        <w:r>
          <w:t xml:space="preserve"> hommes</w:t>
        </w:r>
      </w:ins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7113"/>
        <w:gridCol w:w="529"/>
      </w:tblGrid>
      <w:tr w:rsidR="0092128A" w14:paraId="1388C188" w14:textId="77777777" w:rsidTr="000F18EA">
        <w:trPr>
          <w:ins w:id="373" w:author="Antoine Fabre" w:date="2024-05-14T15:42:00Z"/>
        </w:trPr>
        <w:tc>
          <w:tcPr>
            <w:tcW w:w="0" w:type="auto"/>
          </w:tcPr>
          <w:p w14:paraId="0D5CDACC" w14:textId="77777777" w:rsidR="0092128A" w:rsidRDefault="0092128A" w:rsidP="000F18EA">
            <w:pPr>
              <w:rPr>
                <w:ins w:id="374" w:author="Antoine Fabre" w:date="2024-05-14T15:42:00Z"/>
              </w:rPr>
            </w:pPr>
            <w:proofErr w:type="gramStart"/>
            <w:ins w:id="375" w:author="Antoine Fabre" w:date="2024-05-14T15:42:00Z">
              <w:r>
                <w:t>lavabo</w:t>
              </w:r>
              <w:proofErr w:type="gramEnd"/>
            </w:ins>
          </w:p>
        </w:tc>
        <w:tc>
          <w:tcPr>
            <w:tcW w:w="0" w:type="auto"/>
          </w:tcPr>
          <w:p w14:paraId="3E427796" w14:textId="77777777" w:rsidR="0092128A" w:rsidRDefault="0092128A" w:rsidP="000F18EA">
            <w:pPr>
              <w:rPr>
                <w:ins w:id="376" w:author="Antoine Fabre" w:date="2024-05-14T15:42:00Z"/>
              </w:rPr>
            </w:pPr>
            <w:proofErr w:type="gramStart"/>
            <w:ins w:id="377" w:author="Antoine Fabre" w:date="2024-05-14T15:42:00Z">
              <w:r>
                <w:t>chaque</w:t>
              </w:r>
              <w:proofErr w:type="gramEnd"/>
              <w:r>
                <w:t xml:space="preserve"> lavabo a ses propres toilettes</w:t>
              </w:r>
            </w:ins>
          </w:p>
        </w:tc>
        <w:tc>
          <w:tcPr>
            <w:tcW w:w="0" w:type="auto"/>
          </w:tcPr>
          <w:p w14:paraId="16F2872B" w14:textId="77777777" w:rsidR="0092128A" w:rsidRDefault="0092128A" w:rsidP="000F18EA">
            <w:pPr>
              <w:rPr>
                <w:ins w:id="378" w:author="Antoine Fabre" w:date="2024-05-14T15:42:00Z"/>
              </w:rPr>
            </w:pPr>
            <w:ins w:id="379" w:author="Antoine Fabre" w:date="2024-05-14T15:42:00Z">
              <w:r>
                <w:t>OK</w:t>
              </w:r>
            </w:ins>
          </w:p>
          <w:p w14:paraId="71382FA5" w14:textId="77777777" w:rsidR="0092128A" w:rsidRDefault="0092128A" w:rsidP="000F18EA">
            <w:pPr>
              <w:rPr>
                <w:ins w:id="380" w:author="Antoine Fabre" w:date="2024-05-14T15:42:00Z"/>
              </w:rPr>
            </w:pPr>
            <w:ins w:id="381" w:author="Antoine Fabre" w:date="2024-05-14T15:42:00Z">
              <w:r>
                <w:t xml:space="preserve">30 </w:t>
              </w:r>
              <w:proofErr w:type="spellStart"/>
              <w:r>
                <w:t>Apr</w:t>
              </w:r>
              <w:proofErr w:type="spellEnd"/>
            </w:ins>
          </w:p>
        </w:tc>
      </w:tr>
      <w:tr w:rsidR="0092128A" w14:paraId="699DC5DE" w14:textId="77777777" w:rsidTr="000F18EA">
        <w:trPr>
          <w:ins w:id="382" w:author="Antoine Fabre" w:date="2024-05-14T15:42:00Z"/>
        </w:trPr>
        <w:tc>
          <w:tcPr>
            <w:tcW w:w="0" w:type="auto"/>
          </w:tcPr>
          <w:p w14:paraId="00754A2A" w14:textId="77777777" w:rsidR="0092128A" w:rsidRDefault="0092128A" w:rsidP="000F18EA">
            <w:pPr>
              <w:rPr>
                <w:ins w:id="383" w:author="Antoine Fabre" w:date="2024-05-14T15:42:00Z"/>
              </w:rPr>
            </w:pPr>
            <w:proofErr w:type="gramStart"/>
            <w:ins w:id="384" w:author="Antoine Fabre" w:date="2024-05-14T15:42:00Z">
              <w:r>
                <w:t>lieu</w:t>
              </w:r>
              <w:proofErr w:type="gramEnd"/>
            </w:ins>
          </w:p>
        </w:tc>
        <w:tc>
          <w:tcPr>
            <w:tcW w:w="0" w:type="auto"/>
          </w:tcPr>
          <w:p w14:paraId="2EAAD2E0" w14:textId="77777777" w:rsidR="0092128A" w:rsidRDefault="0092128A" w:rsidP="000F18EA">
            <w:pPr>
              <w:rPr>
                <w:ins w:id="385" w:author="Antoine Fabre" w:date="2024-05-14T15:42:00Z"/>
              </w:rPr>
            </w:pPr>
            <w:proofErr w:type="gramStart"/>
            <w:ins w:id="386" w:author="Antoine Fabre" w:date="2024-05-14T15:42:00Z">
              <w:r>
                <w:t>les</w:t>
              </w:r>
              <w:proofErr w:type="gramEnd"/>
              <w:r>
                <w:t xml:space="preserve"> toilettes sont dans les salles D15</w:t>
              </w:r>
            </w:ins>
          </w:p>
        </w:tc>
        <w:tc>
          <w:tcPr>
            <w:tcW w:w="0" w:type="auto"/>
          </w:tcPr>
          <w:p w14:paraId="6A6895E5" w14:textId="77777777" w:rsidR="0092128A" w:rsidRDefault="0092128A" w:rsidP="000F18EA">
            <w:pPr>
              <w:rPr>
                <w:ins w:id="387" w:author="Antoine Fabre" w:date="2024-05-14T15:42:00Z"/>
              </w:rPr>
            </w:pPr>
            <w:ins w:id="388" w:author="Antoine Fabre" w:date="2024-05-14T15:42:00Z">
              <w:r>
                <w:t>OK</w:t>
              </w:r>
            </w:ins>
          </w:p>
          <w:p w14:paraId="494B5236" w14:textId="77777777" w:rsidR="0092128A" w:rsidRDefault="0092128A" w:rsidP="000F18EA">
            <w:pPr>
              <w:rPr>
                <w:ins w:id="389" w:author="Antoine Fabre" w:date="2024-05-14T15:42:00Z"/>
              </w:rPr>
            </w:pPr>
            <w:ins w:id="390" w:author="Antoine Fabre" w:date="2024-05-14T15:42:00Z">
              <w:r>
                <w:t xml:space="preserve">30 </w:t>
              </w:r>
              <w:proofErr w:type="spellStart"/>
              <w:r>
                <w:t>Apr</w:t>
              </w:r>
              <w:proofErr w:type="spellEnd"/>
            </w:ins>
          </w:p>
        </w:tc>
      </w:tr>
      <w:tr w:rsidR="0092128A" w14:paraId="6818C050" w14:textId="77777777" w:rsidTr="000F18EA">
        <w:trPr>
          <w:ins w:id="391" w:author="Antoine Fabre" w:date="2024-05-14T15:42:00Z"/>
        </w:trPr>
        <w:tc>
          <w:tcPr>
            <w:tcW w:w="0" w:type="auto"/>
          </w:tcPr>
          <w:p w14:paraId="64BCD733" w14:textId="77777777" w:rsidR="0092128A" w:rsidRDefault="0092128A" w:rsidP="000F18EA">
            <w:pPr>
              <w:rPr>
                <w:ins w:id="392" w:author="Antoine Fabre" w:date="2024-05-14T15:42:00Z"/>
              </w:rPr>
            </w:pPr>
            <w:proofErr w:type="gramStart"/>
            <w:ins w:id="393" w:author="Antoine Fabre" w:date="2024-05-14T15:42:00Z">
              <w:r>
                <w:t>nombre</w:t>
              </w:r>
              <w:proofErr w:type="gramEnd"/>
            </w:ins>
          </w:p>
        </w:tc>
        <w:tc>
          <w:tcPr>
            <w:tcW w:w="0" w:type="auto"/>
          </w:tcPr>
          <w:p w14:paraId="3B989B8A" w14:textId="77777777" w:rsidR="0092128A" w:rsidRDefault="0092128A" w:rsidP="000F18EA">
            <w:pPr>
              <w:rPr>
                <w:ins w:id="394" w:author="Antoine Fabre" w:date="2024-05-14T15:42:00Z"/>
              </w:rPr>
            </w:pPr>
            <w:proofErr w:type="gramStart"/>
            <w:ins w:id="395" w:author="Antoine Fabre" w:date="2024-05-14T15:42:00Z">
              <w:r>
                <w:t>il</w:t>
              </w:r>
              <w:proofErr w:type="gramEnd"/>
              <w:r>
                <w:t xml:space="preserve"> y a 3 cabines de toilettes par salles</w:t>
              </w:r>
            </w:ins>
          </w:p>
        </w:tc>
        <w:tc>
          <w:tcPr>
            <w:tcW w:w="0" w:type="auto"/>
          </w:tcPr>
          <w:p w14:paraId="6893D911" w14:textId="77777777" w:rsidR="0092128A" w:rsidRDefault="0092128A" w:rsidP="000F18EA">
            <w:pPr>
              <w:rPr>
                <w:ins w:id="396" w:author="Antoine Fabre" w:date="2024-05-14T15:42:00Z"/>
              </w:rPr>
            </w:pPr>
            <w:ins w:id="397" w:author="Antoine Fabre" w:date="2024-05-14T15:42:00Z">
              <w:r>
                <w:t>OK</w:t>
              </w:r>
            </w:ins>
          </w:p>
          <w:p w14:paraId="0AFB5C83" w14:textId="77777777" w:rsidR="0092128A" w:rsidRDefault="0092128A" w:rsidP="000F18EA">
            <w:pPr>
              <w:rPr>
                <w:ins w:id="398" w:author="Antoine Fabre" w:date="2024-05-14T15:42:00Z"/>
              </w:rPr>
            </w:pPr>
            <w:ins w:id="399" w:author="Antoine Fabre" w:date="2024-05-14T15:42:00Z">
              <w:r>
                <w:t xml:space="preserve">30 </w:t>
              </w:r>
              <w:proofErr w:type="spellStart"/>
              <w:r>
                <w:t>Apr</w:t>
              </w:r>
              <w:proofErr w:type="spellEnd"/>
            </w:ins>
          </w:p>
        </w:tc>
      </w:tr>
      <w:tr w:rsidR="0092128A" w14:paraId="209E90AF" w14:textId="77777777" w:rsidTr="000F18EA">
        <w:trPr>
          <w:ins w:id="400" w:author="Antoine Fabre" w:date="2024-05-14T15:42:00Z"/>
        </w:trPr>
        <w:tc>
          <w:tcPr>
            <w:tcW w:w="0" w:type="auto"/>
          </w:tcPr>
          <w:p w14:paraId="1896BC25" w14:textId="77777777" w:rsidR="0092128A" w:rsidRDefault="0092128A" w:rsidP="000F18EA">
            <w:pPr>
              <w:rPr>
                <w:ins w:id="401" w:author="Antoine Fabre" w:date="2024-05-14T15:42:00Z"/>
              </w:rPr>
            </w:pPr>
            <w:proofErr w:type="gramStart"/>
            <w:ins w:id="402" w:author="Antoine Fabre" w:date="2024-05-14T15:42:00Z">
              <w:r>
                <w:t>cabines</w:t>
              </w:r>
              <w:proofErr w:type="gramEnd"/>
            </w:ins>
          </w:p>
        </w:tc>
        <w:tc>
          <w:tcPr>
            <w:tcW w:w="0" w:type="auto"/>
          </w:tcPr>
          <w:p w14:paraId="69BC8D50" w14:textId="77777777" w:rsidR="0092128A" w:rsidRDefault="0092128A" w:rsidP="000F18EA">
            <w:pPr>
              <w:rPr>
                <w:ins w:id="403" w:author="Antoine Fabre" w:date="2024-05-14T15:42:00Z"/>
              </w:rPr>
            </w:pPr>
            <w:proofErr w:type="gramStart"/>
            <w:ins w:id="404" w:author="Antoine Fabre" w:date="2024-05-14T15:42:00Z">
              <w:r>
                <w:t>dans</w:t>
              </w:r>
              <w:proofErr w:type="gramEnd"/>
              <w:r>
                <w:t xml:space="preserve"> chaque cabine il y a du papier toilette ensuite il y a aussi une brosse a toilette. </w:t>
              </w:r>
              <w:proofErr w:type="spellStart"/>
              <w:proofErr w:type="gramStart"/>
              <w:r>
                <w:t>a</w:t>
              </w:r>
              <w:proofErr w:type="spellEnd"/>
              <w:proofErr w:type="gramEnd"/>
              <w:r>
                <w:t xml:space="preserve"> </w:t>
              </w:r>
              <w:proofErr w:type="spellStart"/>
              <w:r>
                <w:t>coté</w:t>
              </w:r>
              <w:proofErr w:type="spellEnd"/>
              <w:r>
                <w:t xml:space="preserve"> du lavabo il y a du savon.</w:t>
              </w:r>
            </w:ins>
          </w:p>
        </w:tc>
        <w:tc>
          <w:tcPr>
            <w:tcW w:w="0" w:type="auto"/>
          </w:tcPr>
          <w:p w14:paraId="018626E9" w14:textId="77777777" w:rsidR="0092128A" w:rsidRDefault="0092128A" w:rsidP="000F18EA">
            <w:pPr>
              <w:rPr>
                <w:ins w:id="405" w:author="Antoine Fabre" w:date="2024-05-14T15:42:00Z"/>
              </w:rPr>
            </w:pPr>
            <w:ins w:id="406" w:author="Antoine Fabre" w:date="2024-05-14T15:42:00Z">
              <w:r>
                <w:t>OK</w:t>
              </w:r>
            </w:ins>
          </w:p>
          <w:p w14:paraId="128F5AE4" w14:textId="77777777" w:rsidR="0092128A" w:rsidRDefault="0092128A" w:rsidP="000F18EA">
            <w:pPr>
              <w:rPr>
                <w:ins w:id="407" w:author="Antoine Fabre" w:date="2024-05-14T15:42:00Z"/>
              </w:rPr>
            </w:pPr>
            <w:ins w:id="408" w:author="Antoine Fabre" w:date="2024-05-14T15:42:00Z">
              <w:r>
                <w:t xml:space="preserve">30 </w:t>
              </w:r>
              <w:proofErr w:type="spellStart"/>
              <w:r>
                <w:t>Apr</w:t>
              </w:r>
              <w:proofErr w:type="spellEnd"/>
            </w:ins>
          </w:p>
        </w:tc>
      </w:tr>
      <w:tr w:rsidR="0092128A" w14:paraId="7FB87BD5" w14:textId="77777777" w:rsidTr="000F18EA">
        <w:trPr>
          <w:ins w:id="409" w:author="Antoine Fabre" w:date="2024-05-14T15:42:00Z"/>
        </w:trPr>
        <w:tc>
          <w:tcPr>
            <w:tcW w:w="0" w:type="auto"/>
          </w:tcPr>
          <w:p w14:paraId="7E213CDC" w14:textId="77777777" w:rsidR="0092128A" w:rsidRDefault="0092128A" w:rsidP="000F18EA">
            <w:pPr>
              <w:rPr>
                <w:ins w:id="410" w:author="Antoine Fabre" w:date="2024-05-14T15:42:00Z"/>
              </w:rPr>
            </w:pPr>
            <w:proofErr w:type="gramStart"/>
            <w:ins w:id="411" w:author="Antoine Fabre" w:date="2024-05-14T15:42:00Z">
              <w:r>
                <w:t>emplacement</w:t>
              </w:r>
              <w:proofErr w:type="gramEnd"/>
            </w:ins>
          </w:p>
        </w:tc>
        <w:tc>
          <w:tcPr>
            <w:tcW w:w="0" w:type="auto"/>
          </w:tcPr>
          <w:p w14:paraId="5C28BDB7" w14:textId="77777777" w:rsidR="0092128A" w:rsidRDefault="0092128A" w:rsidP="000F18EA">
            <w:pPr>
              <w:rPr>
                <w:ins w:id="412" w:author="Antoine Fabre" w:date="2024-05-14T15:42:00Z"/>
              </w:rPr>
            </w:pPr>
            <w:proofErr w:type="gramStart"/>
            <w:ins w:id="413" w:author="Antoine Fabre" w:date="2024-05-14T15:42:00Z">
              <w:r>
                <w:t>les</w:t>
              </w:r>
              <w:proofErr w:type="gramEnd"/>
              <w:r>
                <w:t xml:space="preserve"> cabines de toilettes sont </w:t>
              </w:r>
              <w:proofErr w:type="spellStart"/>
              <w:r>
                <w:t>a</w:t>
              </w:r>
              <w:proofErr w:type="spellEnd"/>
              <w:r>
                <w:t xml:space="preserve"> gauche de la porte</w:t>
              </w:r>
            </w:ins>
          </w:p>
        </w:tc>
        <w:tc>
          <w:tcPr>
            <w:tcW w:w="0" w:type="auto"/>
          </w:tcPr>
          <w:p w14:paraId="22030C65" w14:textId="77777777" w:rsidR="0092128A" w:rsidRDefault="0092128A" w:rsidP="000F18EA">
            <w:pPr>
              <w:rPr>
                <w:ins w:id="414" w:author="Antoine Fabre" w:date="2024-05-14T15:42:00Z"/>
              </w:rPr>
            </w:pPr>
            <w:ins w:id="415" w:author="Antoine Fabre" w:date="2024-05-14T15:42:00Z">
              <w:r>
                <w:t>OK</w:t>
              </w:r>
            </w:ins>
          </w:p>
          <w:p w14:paraId="69FF3C48" w14:textId="77777777" w:rsidR="0092128A" w:rsidRDefault="0092128A" w:rsidP="000F18EA">
            <w:pPr>
              <w:rPr>
                <w:ins w:id="416" w:author="Antoine Fabre" w:date="2024-05-14T15:42:00Z"/>
              </w:rPr>
            </w:pPr>
            <w:ins w:id="417" w:author="Antoine Fabre" w:date="2024-05-14T15:42:00Z">
              <w:r>
                <w:t xml:space="preserve">30 </w:t>
              </w:r>
              <w:proofErr w:type="spellStart"/>
              <w:r>
                <w:t>Apr</w:t>
              </w:r>
              <w:proofErr w:type="spellEnd"/>
            </w:ins>
          </w:p>
        </w:tc>
      </w:tr>
      <w:tr w:rsidR="0092128A" w14:paraId="1ACA334D" w14:textId="77777777" w:rsidTr="000F18EA">
        <w:trPr>
          <w:ins w:id="418" w:author="Antoine Fabre" w:date="2024-05-14T15:42:00Z"/>
        </w:trPr>
        <w:tc>
          <w:tcPr>
            <w:tcW w:w="0" w:type="auto"/>
          </w:tcPr>
          <w:p w14:paraId="637386E0" w14:textId="77777777" w:rsidR="0092128A" w:rsidRDefault="0092128A" w:rsidP="000F18EA">
            <w:pPr>
              <w:rPr>
                <w:ins w:id="419" w:author="Antoine Fabre" w:date="2024-05-14T15:42:00Z"/>
              </w:rPr>
            </w:pPr>
            <w:proofErr w:type="gramStart"/>
            <w:ins w:id="420" w:author="Antoine Fabre" w:date="2024-05-14T15:42:00Z">
              <w:r>
                <w:t>entrée</w:t>
              </w:r>
              <w:proofErr w:type="gramEnd"/>
            </w:ins>
          </w:p>
        </w:tc>
        <w:tc>
          <w:tcPr>
            <w:tcW w:w="0" w:type="auto"/>
          </w:tcPr>
          <w:p w14:paraId="620A19D0" w14:textId="77777777" w:rsidR="0092128A" w:rsidRDefault="0092128A" w:rsidP="000F18EA">
            <w:pPr>
              <w:rPr>
                <w:ins w:id="421" w:author="Antoine Fabre" w:date="2024-05-14T15:42:00Z"/>
              </w:rPr>
            </w:pPr>
            <w:proofErr w:type="gramStart"/>
            <w:ins w:id="422" w:author="Antoine Fabre" w:date="2024-05-14T15:42:00Z">
              <w:r>
                <w:t>un</w:t>
              </w:r>
              <w:proofErr w:type="gramEnd"/>
              <w:r>
                <w:t xml:space="preserve"> panneau sur la porte d'entrée dit que seul les hommes sont autorisés </w:t>
              </w:r>
              <w:proofErr w:type="spellStart"/>
              <w:r>
                <w:t>a</w:t>
              </w:r>
              <w:proofErr w:type="spellEnd"/>
              <w:r>
                <w:t xml:space="preserve"> entrer.</w:t>
              </w:r>
            </w:ins>
          </w:p>
        </w:tc>
        <w:tc>
          <w:tcPr>
            <w:tcW w:w="0" w:type="auto"/>
          </w:tcPr>
          <w:p w14:paraId="388D239E" w14:textId="77777777" w:rsidR="0092128A" w:rsidRDefault="0092128A" w:rsidP="000F18EA">
            <w:pPr>
              <w:rPr>
                <w:ins w:id="423" w:author="Antoine Fabre" w:date="2024-05-14T15:42:00Z"/>
              </w:rPr>
            </w:pPr>
            <w:ins w:id="424" w:author="Antoine Fabre" w:date="2024-05-14T15:42:00Z">
              <w:r>
                <w:t>OK</w:t>
              </w:r>
            </w:ins>
          </w:p>
          <w:p w14:paraId="199C432F" w14:textId="77777777" w:rsidR="0092128A" w:rsidRDefault="0092128A" w:rsidP="000F18EA">
            <w:pPr>
              <w:rPr>
                <w:ins w:id="425" w:author="Antoine Fabre" w:date="2024-05-14T15:42:00Z"/>
              </w:rPr>
            </w:pPr>
            <w:ins w:id="426" w:author="Antoine Fabre" w:date="2024-05-14T15:42:00Z">
              <w:r>
                <w:t xml:space="preserve">30 </w:t>
              </w:r>
              <w:proofErr w:type="spellStart"/>
              <w:r>
                <w:t>Apr</w:t>
              </w:r>
              <w:proofErr w:type="spellEnd"/>
            </w:ins>
          </w:p>
        </w:tc>
      </w:tr>
    </w:tbl>
    <w:p w14:paraId="5A1EC08D" w14:textId="77777777" w:rsidR="0092128A" w:rsidRDefault="0092128A" w:rsidP="0092128A">
      <w:pPr>
        <w:pStyle w:val="Titre4"/>
        <w:rPr>
          <w:ins w:id="427" w:author="Antoine Fabre" w:date="2024-05-14T15:42:00Z"/>
        </w:rPr>
      </w:pPr>
      <w:proofErr w:type="gramStart"/>
      <w:ins w:id="428" w:author="Antoine Fabre" w:date="2024-05-14T15:42:00Z">
        <w:r>
          <w:lastRenderedPageBreak/>
          <w:t>toilettes</w:t>
        </w:r>
        <w:proofErr w:type="gramEnd"/>
        <w:r>
          <w:t xml:space="preserve"> Femmes</w:t>
        </w:r>
      </w:ins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7114"/>
        <w:gridCol w:w="528"/>
      </w:tblGrid>
      <w:tr w:rsidR="0092128A" w14:paraId="6880B055" w14:textId="77777777" w:rsidTr="000F18EA">
        <w:trPr>
          <w:ins w:id="429" w:author="Antoine Fabre" w:date="2024-05-14T15:42:00Z"/>
        </w:trPr>
        <w:tc>
          <w:tcPr>
            <w:tcW w:w="0" w:type="auto"/>
          </w:tcPr>
          <w:p w14:paraId="68CDC82C" w14:textId="77777777" w:rsidR="0092128A" w:rsidRDefault="0092128A" w:rsidP="000F18EA">
            <w:pPr>
              <w:rPr>
                <w:ins w:id="430" w:author="Antoine Fabre" w:date="2024-05-14T15:42:00Z"/>
              </w:rPr>
            </w:pPr>
            <w:proofErr w:type="gramStart"/>
            <w:ins w:id="431" w:author="Antoine Fabre" w:date="2024-05-14T15:42:00Z">
              <w:r>
                <w:t>lavabo</w:t>
              </w:r>
              <w:proofErr w:type="gramEnd"/>
            </w:ins>
          </w:p>
        </w:tc>
        <w:tc>
          <w:tcPr>
            <w:tcW w:w="0" w:type="auto"/>
          </w:tcPr>
          <w:p w14:paraId="39852FDA" w14:textId="77777777" w:rsidR="0092128A" w:rsidRDefault="0092128A" w:rsidP="000F18EA">
            <w:pPr>
              <w:rPr>
                <w:ins w:id="432" w:author="Antoine Fabre" w:date="2024-05-14T15:42:00Z"/>
              </w:rPr>
            </w:pPr>
            <w:proofErr w:type="gramStart"/>
            <w:ins w:id="433" w:author="Antoine Fabre" w:date="2024-05-14T15:42:00Z">
              <w:r>
                <w:t>chaque</w:t>
              </w:r>
              <w:proofErr w:type="gramEnd"/>
              <w:r>
                <w:t xml:space="preserve"> lavabo a ses propres toilettes</w:t>
              </w:r>
            </w:ins>
          </w:p>
        </w:tc>
        <w:tc>
          <w:tcPr>
            <w:tcW w:w="0" w:type="auto"/>
          </w:tcPr>
          <w:p w14:paraId="45899F4D" w14:textId="77777777" w:rsidR="0092128A" w:rsidRDefault="0092128A" w:rsidP="000F18EA">
            <w:pPr>
              <w:rPr>
                <w:ins w:id="434" w:author="Antoine Fabre" w:date="2024-05-14T15:42:00Z"/>
              </w:rPr>
            </w:pPr>
            <w:ins w:id="435" w:author="Antoine Fabre" w:date="2024-05-14T15:42:00Z">
              <w:r>
                <w:t>OK</w:t>
              </w:r>
            </w:ins>
          </w:p>
          <w:p w14:paraId="4BB13665" w14:textId="77777777" w:rsidR="0092128A" w:rsidRDefault="0092128A" w:rsidP="000F18EA">
            <w:pPr>
              <w:rPr>
                <w:ins w:id="436" w:author="Antoine Fabre" w:date="2024-05-14T15:42:00Z"/>
              </w:rPr>
            </w:pPr>
            <w:ins w:id="437" w:author="Antoine Fabre" w:date="2024-05-14T15:42:00Z">
              <w:r>
                <w:t xml:space="preserve">30 </w:t>
              </w:r>
              <w:proofErr w:type="spellStart"/>
              <w:r>
                <w:t>Apr</w:t>
              </w:r>
              <w:proofErr w:type="spellEnd"/>
            </w:ins>
          </w:p>
        </w:tc>
      </w:tr>
      <w:tr w:rsidR="0092128A" w14:paraId="6A94F2AF" w14:textId="77777777" w:rsidTr="000F18EA">
        <w:trPr>
          <w:ins w:id="438" w:author="Antoine Fabre" w:date="2024-05-14T15:42:00Z"/>
        </w:trPr>
        <w:tc>
          <w:tcPr>
            <w:tcW w:w="0" w:type="auto"/>
          </w:tcPr>
          <w:p w14:paraId="2BF99F72" w14:textId="77777777" w:rsidR="0092128A" w:rsidRDefault="0092128A" w:rsidP="000F18EA">
            <w:pPr>
              <w:rPr>
                <w:ins w:id="439" w:author="Antoine Fabre" w:date="2024-05-14T15:42:00Z"/>
              </w:rPr>
            </w:pPr>
            <w:proofErr w:type="gramStart"/>
            <w:ins w:id="440" w:author="Antoine Fabre" w:date="2024-05-14T15:42:00Z">
              <w:r>
                <w:t>lieu</w:t>
              </w:r>
              <w:proofErr w:type="gramEnd"/>
            </w:ins>
          </w:p>
        </w:tc>
        <w:tc>
          <w:tcPr>
            <w:tcW w:w="0" w:type="auto"/>
          </w:tcPr>
          <w:p w14:paraId="2266A7D7" w14:textId="77777777" w:rsidR="0092128A" w:rsidRDefault="0092128A" w:rsidP="000F18EA">
            <w:pPr>
              <w:rPr>
                <w:ins w:id="441" w:author="Antoine Fabre" w:date="2024-05-14T15:42:00Z"/>
              </w:rPr>
            </w:pPr>
            <w:proofErr w:type="gramStart"/>
            <w:ins w:id="442" w:author="Antoine Fabre" w:date="2024-05-14T15:42:00Z">
              <w:r>
                <w:t>les</w:t>
              </w:r>
              <w:proofErr w:type="gramEnd"/>
              <w:r>
                <w:t xml:space="preserve"> toilettes sont dans les salles D17</w:t>
              </w:r>
            </w:ins>
          </w:p>
        </w:tc>
        <w:tc>
          <w:tcPr>
            <w:tcW w:w="0" w:type="auto"/>
          </w:tcPr>
          <w:p w14:paraId="5741AB43" w14:textId="77777777" w:rsidR="0092128A" w:rsidRDefault="0092128A" w:rsidP="000F18EA">
            <w:pPr>
              <w:rPr>
                <w:ins w:id="443" w:author="Antoine Fabre" w:date="2024-05-14T15:42:00Z"/>
              </w:rPr>
            </w:pPr>
            <w:ins w:id="444" w:author="Antoine Fabre" w:date="2024-05-14T15:42:00Z">
              <w:r>
                <w:t>OK</w:t>
              </w:r>
            </w:ins>
          </w:p>
          <w:p w14:paraId="0D54001C" w14:textId="77777777" w:rsidR="0092128A" w:rsidRDefault="0092128A" w:rsidP="000F18EA">
            <w:pPr>
              <w:rPr>
                <w:ins w:id="445" w:author="Antoine Fabre" w:date="2024-05-14T15:42:00Z"/>
              </w:rPr>
            </w:pPr>
            <w:ins w:id="446" w:author="Antoine Fabre" w:date="2024-05-14T15:42:00Z">
              <w:r>
                <w:t xml:space="preserve">30 </w:t>
              </w:r>
              <w:proofErr w:type="spellStart"/>
              <w:r>
                <w:t>Apr</w:t>
              </w:r>
              <w:proofErr w:type="spellEnd"/>
            </w:ins>
          </w:p>
        </w:tc>
      </w:tr>
      <w:tr w:rsidR="0092128A" w14:paraId="42793B2B" w14:textId="77777777" w:rsidTr="000F18EA">
        <w:trPr>
          <w:ins w:id="447" w:author="Antoine Fabre" w:date="2024-05-14T15:42:00Z"/>
        </w:trPr>
        <w:tc>
          <w:tcPr>
            <w:tcW w:w="0" w:type="auto"/>
          </w:tcPr>
          <w:p w14:paraId="6F2F0C79" w14:textId="77777777" w:rsidR="0092128A" w:rsidRDefault="0092128A" w:rsidP="000F18EA">
            <w:pPr>
              <w:rPr>
                <w:ins w:id="448" w:author="Antoine Fabre" w:date="2024-05-14T15:42:00Z"/>
              </w:rPr>
            </w:pPr>
            <w:proofErr w:type="gramStart"/>
            <w:ins w:id="449" w:author="Antoine Fabre" w:date="2024-05-14T15:42:00Z">
              <w:r>
                <w:t>nombre</w:t>
              </w:r>
              <w:proofErr w:type="gramEnd"/>
            </w:ins>
          </w:p>
        </w:tc>
        <w:tc>
          <w:tcPr>
            <w:tcW w:w="0" w:type="auto"/>
          </w:tcPr>
          <w:p w14:paraId="7AFE632F" w14:textId="77777777" w:rsidR="0092128A" w:rsidRDefault="0092128A" w:rsidP="000F18EA">
            <w:pPr>
              <w:rPr>
                <w:ins w:id="450" w:author="Antoine Fabre" w:date="2024-05-14T15:42:00Z"/>
              </w:rPr>
            </w:pPr>
            <w:proofErr w:type="gramStart"/>
            <w:ins w:id="451" w:author="Antoine Fabre" w:date="2024-05-14T15:42:00Z">
              <w:r>
                <w:t>il</w:t>
              </w:r>
              <w:proofErr w:type="gramEnd"/>
              <w:r>
                <w:t xml:space="preserve"> y a 3 cabines de toilettes par salles</w:t>
              </w:r>
            </w:ins>
          </w:p>
        </w:tc>
        <w:tc>
          <w:tcPr>
            <w:tcW w:w="0" w:type="auto"/>
          </w:tcPr>
          <w:p w14:paraId="0C2FEB34" w14:textId="77777777" w:rsidR="0092128A" w:rsidRDefault="0092128A" w:rsidP="000F18EA">
            <w:pPr>
              <w:rPr>
                <w:ins w:id="452" w:author="Antoine Fabre" w:date="2024-05-14T15:42:00Z"/>
              </w:rPr>
            </w:pPr>
            <w:ins w:id="453" w:author="Antoine Fabre" w:date="2024-05-14T15:42:00Z">
              <w:r>
                <w:t>OK</w:t>
              </w:r>
            </w:ins>
          </w:p>
          <w:p w14:paraId="255ED760" w14:textId="77777777" w:rsidR="0092128A" w:rsidRDefault="0092128A" w:rsidP="000F18EA">
            <w:pPr>
              <w:rPr>
                <w:ins w:id="454" w:author="Antoine Fabre" w:date="2024-05-14T15:42:00Z"/>
              </w:rPr>
            </w:pPr>
            <w:ins w:id="455" w:author="Antoine Fabre" w:date="2024-05-14T15:42:00Z">
              <w:r>
                <w:t xml:space="preserve">30 </w:t>
              </w:r>
              <w:proofErr w:type="spellStart"/>
              <w:r>
                <w:t>Apr</w:t>
              </w:r>
              <w:proofErr w:type="spellEnd"/>
            </w:ins>
          </w:p>
        </w:tc>
      </w:tr>
      <w:tr w:rsidR="0092128A" w14:paraId="594D1112" w14:textId="77777777" w:rsidTr="000F18EA">
        <w:trPr>
          <w:ins w:id="456" w:author="Antoine Fabre" w:date="2024-05-14T15:42:00Z"/>
        </w:trPr>
        <w:tc>
          <w:tcPr>
            <w:tcW w:w="0" w:type="auto"/>
          </w:tcPr>
          <w:p w14:paraId="3FDFAA6D" w14:textId="77777777" w:rsidR="0092128A" w:rsidRDefault="0092128A" w:rsidP="000F18EA">
            <w:pPr>
              <w:rPr>
                <w:ins w:id="457" w:author="Antoine Fabre" w:date="2024-05-14T15:42:00Z"/>
              </w:rPr>
            </w:pPr>
            <w:proofErr w:type="gramStart"/>
            <w:ins w:id="458" w:author="Antoine Fabre" w:date="2024-05-14T15:42:00Z">
              <w:r>
                <w:t>cabines</w:t>
              </w:r>
              <w:proofErr w:type="gramEnd"/>
            </w:ins>
          </w:p>
        </w:tc>
        <w:tc>
          <w:tcPr>
            <w:tcW w:w="0" w:type="auto"/>
          </w:tcPr>
          <w:p w14:paraId="0299EE38" w14:textId="77777777" w:rsidR="0092128A" w:rsidRDefault="0092128A" w:rsidP="000F18EA">
            <w:pPr>
              <w:rPr>
                <w:ins w:id="459" w:author="Antoine Fabre" w:date="2024-05-14T15:42:00Z"/>
              </w:rPr>
            </w:pPr>
            <w:proofErr w:type="gramStart"/>
            <w:ins w:id="460" w:author="Antoine Fabre" w:date="2024-05-14T15:42:00Z">
              <w:r>
                <w:t>dans</w:t>
              </w:r>
              <w:proofErr w:type="gramEnd"/>
              <w:r>
                <w:t xml:space="preserve"> chaque cabine il y a du papier toilette ensuite il y a aussi une brosse a toilette. </w:t>
              </w:r>
              <w:proofErr w:type="spellStart"/>
              <w:proofErr w:type="gramStart"/>
              <w:r>
                <w:t>a</w:t>
              </w:r>
              <w:proofErr w:type="spellEnd"/>
              <w:proofErr w:type="gramEnd"/>
              <w:r>
                <w:t xml:space="preserve"> </w:t>
              </w:r>
              <w:proofErr w:type="spellStart"/>
              <w:r>
                <w:t>coté</w:t>
              </w:r>
              <w:proofErr w:type="spellEnd"/>
              <w:r>
                <w:t xml:space="preserve"> du lavabo il y a du savon.</w:t>
              </w:r>
            </w:ins>
          </w:p>
        </w:tc>
        <w:tc>
          <w:tcPr>
            <w:tcW w:w="0" w:type="auto"/>
          </w:tcPr>
          <w:p w14:paraId="66548CEB" w14:textId="77777777" w:rsidR="0092128A" w:rsidRDefault="0092128A" w:rsidP="000F18EA">
            <w:pPr>
              <w:rPr>
                <w:ins w:id="461" w:author="Antoine Fabre" w:date="2024-05-14T15:42:00Z"/>
              </w:rPr>
            </w:pPr>
            <w:ins w:id="462" w:author="Antoine Fabre" w:date="2024-05-14T15:42:00Z">
              <w:r>
                <w:t>OK</w:t>
              </w:r>
            </w:ins>
          </w:p>
          <w:p w14:paraId="54AF0484" w14:textId="77777777" w:rsidR="0092128A" w:rsidRDefault="0092128A" w:rsidP="000F18EA">
            <w:pPr>
              <w:rPr>
                <w:ins w:id="463" w:author="Antoine Fabre" w:date="2024-05-14T15:42:00Z"/>
              </w:rPr>
            </w:pPr>
            <w:ins w:id="464" w:author="Antoine Fabre" w:date="2024-05-14T15:42:00Z">
              <w:r>
                <w:t xml:space="preserve">30 </w:t>
              </w:r>
              <w:proofErr w:type="spellStart"/>
              <w:r>
                <w:t>Apr</w:t>
              </w:r>
              <w:proofErr w:type="spellEnd"/>
            </w:ins>
          </w:p>
        </w:tc>
      </w:tr>
      <w:tr w:rsidR="0092128A" w14:paraId="0C197290" w14:textId="77777777" w:rsidTr="000F18EA">
        <w:trPr>
          <w:ins w:id="465" w:author="Antoine Fabre" w:date="2024-05-14T15:42:00Z"/>
        </w:trPr>
        <w:tc>
          <w:tcPr>
            <w:tcW w:w="0" w:type="auto"/>
          </w:tcPr>
          <w:p w14:paraId="7C94C690" w14:textId="77777777" w:rsidR="0092128A" w:rsidRDefault="0092128A" w:rsidP="000F18EA">
            <w:pPr>
              <w:rPr>
                <w:ins w:id="466" w:author="Antoine Fabre" w:date="2024-05-14T15:42:00Z"/>
              </w:rPr>
            </w:pPr>
            <w:proofErr w:type="gramStart"/>
            <w:ins w:id="467" w:author="Antoine Fabre" w:date="2024-05-14T15:42:00Z">
              <w:r>
                <w:t>emplacement</w:t>
              </w:r>
              <w:proofErr w:type="gramEnd"/>
            </w:ins>
          </w:p>
        </w:tc>
        <w:tc>
          <w:tcPr>
            <w:tcW w:w="0" w:type="auto"/>
          </w:tcPr>
          <w:p w14:paraId="72927925" w14:textId="77777777" w:rsidR="0092128A" w:rsidRDefault="0092128A" w:rsidP="000F18EA">
            <w:pPr>
              <w:rPr>
                <w:ins w:id="468" w:author="Antoine Fabre" w:date="2024-05-14T15:42:00Z"/>
              </w:rPr>
            </w:pPr>
            <w:proofErr w:type="gramStart"/>
            <w:ins w:id="469" w:author="Antoine Fabre" w:date="2024-05-14T15:42:00Z">
              <w:r>
                <w:t>les</w:t>
              </w:r>
              <w:proofErr w:type="gramEnd"/>
              <w:r>
                <w:t xml:space="preserve"> cabines de toilettes sont </w:t>
              </w:r>
              <w:proofErr w:type="spellStart"/>
              <w:r>
                <w:t>a</w:t>
              </w:r>
              <w:proofErr w:type="spellEnd"/>
              <w:r>
                <w:t xml:space="preserve"> gauche de la porte</w:t>
              </w:r>
            </w:ins>
          </w:p>
        </w:tc>
        <w:tc>
          <w:tcPr>
            <w:tcW w:w="0" w:type="auto"/>
          </w:tcPr>
          <w:p w14:paraId="783E83F0" w14:textId="77777777" w:rsidR="0092128A" w:rsidRDefault="0092128A" w:rsidP="000F18EA">
            <w:pPr>
              <w:rPr>
                <w:ins w:id="470" w:author="Antoine Fabre" w:date="2024-05-14T15:42:00Z"/>
              </w:rPr>
            </w:pPr>
            <w:ins w:id="471" w:author="Antoine Fabre" w:date="2024-05-14T15:42:00Z">
              <w:r>
                <w:t>OK</w:t>
              </w:r>
            </w:ins>
          </w:p>
          <w:p w14:paraId="11588600" w14:textId="77777777" w:rsidR="0092128A" w:rsidRDefault="0092128A" w:rsidP="000F18EA">
            <w:pPr>
              <w:rPr>
                <w:ins w:id="472" w:author="Antoine Fabre" w:date="2024-05-14T15:42:00Z"/>
              </w:rPr>
            </w:pPr>
            <w:ins w:id="473" w:author="Antoine Fabre" w:date="2024-05-14T15:42:00Z">
              <w:r>
                <w:t xml:space="preserve">30 </w:t>
              </w:r>
              <w:proofErr w:type="spellStart"/>
              <w:r>
                <w:t>Apr</w:t>
              </w:r>
              <w:proofErr w:type="spellEnd"/>
            </w:ins>
          </w:p>
        </w:tc>
      </w:tr>
      <w:tr w:rsidR="0092128A" w14:paraId="6A70619E" w14:textId="77777777" w:rsidTr="000F18EA">
        <w:trPr>
          <w:ins w:id="474" w:author="Antoine Fabre" w:date="2024-05-14T15:42:00Z"/>
        </w:trPr>
        <w:tc>
          <w:tcPr>
            <w:tcW w:w="0" w:type="auto"/>
          </w:tcPr>
          <w:p w14:paraId="474CB981" w14:textId="77777777" w:rsidR="0092128A" w:rsidRDefault="0092128A" w:rsidP="000F18EA">
            <w:pPr>
              <w:rPr>
                <w:ins w:id="475" w:author="Antoine Fabre" w:date="2024-05-14T15:42:00Z"/>
              </w:rPr>
            </w:pPr>
            <w:proofErr w:type="gramStart"/>
            <w:ins w:id="476" w:author="Antoine Fabre" w:date="2024-05-14T15:42:00Z">
              <w:r>
                <w:t>entrée</w:t>
              </w:r>
              <w:proofErr w:type="gramEnd"/>
            </w:ins>
          </w:p>
        </w:tc>
        <w:tc>
          <w:tcPr>
            <w:tcW w:w="0" w:type="auto"/>
          </w:tcPr>
          <w:p w14:paraId="657576BB" w14:textId="77777777" w:rsidR="0092128A" w:rsidRDefault="0092128A" w:rsidP="000F18EA">
            <w:pPr>
              <w:rPr>
                <w:ins w:id="477" w:author="Antoine Fabre" w:date="2024-05-14T15:42:00Z"/>
              </w:rPr>
            </w:pPr>
            <w:proofErr w:type="gramStart"/>
            <w:ins w:id="478" w:author="Antoine Fabre" w:date="2024-05-14T15:42:00Z">
              <w:r>
                <w:t>un</w:t>
              </w:r>
              <w:proofErr w:type="gramEnd"/>
              <w:r>
                <w:t xml:space="preserve"> panneau sur la porte d'entrée dit que seul les femmes sont autorisées </w:t>
              </w:r>
              <w:proofErr w:type="spellStart"/>
              <w:r>
                <w:t>a</w:t>
              </w:r>
              <w:proofErr w:type="spellEnd"/>
              <w:r>
                <w:t xml:space="preserve"> entrer</w:t>
              </w:r>
            </w:ins>
          </w:p>
        </w:tc>
        <w:tc>
          <w:tcPr>
            <w:tcW w:w="0" w:type="auto"/>
          </w:tcPr>
          <w:p w14:paraId="6658E136" w14:textId="77777777" w:rsidR="0092128A" w:rsidRDefault="0092128A" w:rsidP="000F18EA">
            <w:pPr>
              <w:rPr>
                <w:ins w:id="479" w:author="Antoine Fabre" w:date="2024-05-14T15:42:00Z"/>
              </w:rPr>
            </w:pPr>
            <w:ins w:id="480" w:author="Antoine Fabre" w:date="2024-05-14T15:42:00Z">
              <w:r>
                <w:t>OK</w:t>
              </w:r>
            </w:ins>
          </w:p>
          <w:p w14:paraId="7AC4C96D" w14:textId="77777777" w:rsidR="0092128A" w:rsidRDefault="0092128A" w:rsidP="000F18EA">
            <w:pPr>
              <w:rPr>
                <w:ins w:id="481" w:author="Antoine Fabre" w:date="2024-05-14T15:42:00Z"/>
              </w:rPr>
            </w:pPr>
            <w:ins w:id="482" w:author="Antoine Fabre" w:date="2024-05-14T15:42:00Z">
              <w:r>
                <w:t xml:space="preserve">30 </w:t>
              </w:r>
              <w:proofErr w:type="spellStart"/>
              <w:r>
                <w:t>Apr</w:t>
              </w:r>
              <w:proofErr w:type="spellEnd"/>
            </w:ins>
          </w:p>
        </w:tc>
      </w:tr>
    </w:tbl>
    <w:p w14:paraId="745DD086" w14:textId="77777777" w:rsidR="0092128A" w:rsidRDefault="0092128A" w:rsidP="0092128A">
      <w:pPr>
        <w:pStyle w:val="Titre4"/>
        <w:rPr>
          <w:ins w:id="483" w:author="Antoine Fabre" w:date="2024-05-14T15:42:00Z"/>
        </w:rPr>
      </w:pPr>
      <w:ins w:id="484" w:author="Antoine Fabre" w:date="2024-05-14T15:42:00Z">
        <w:r>
          <w:t>Vestiaire Piscine</w:t>
        </w:r>
      </w:ins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1"/>
        <w:gridCol w:w="7071"/>
        <w:gridCol w:w="528"/>
      </w:tblGrid>
      <w:tr w:rsidR="0092128A" w14:paraId="3AD8EA8A" w14:textId="77777777" w:rsidTr="000F18EA">
        <w:trPr>
          <w:ins w:id="485" w:author="Antoine Fabre" w:date="2024-05-14T15:42:00Z"/>
        </w:trPr>
        <w:tc>
          <w:tcPr>
            <w:tcW w:w="0" w:type="auto"/>
          </w:tcPr>
          <w:p w14:paraId="4E15949F" w14:textId="77777777" w:rsidR="0092128A" w:rsidRDefault="0092128A" w:rsidP="000F18EA">
            <w:pPr>
              <w:rPr>
                <w:ins w:id="486" w:author="Antoine Fabre" w:date="2024-05-14T15:42:00Z"/>
              </w:rPr>
            </w:pPr>
            <w:proofErr w:type="gramStart"/>
            <w:ins w:id="487" w:author="Antoine Fabre" w:date="2024-05-14T15:42:00Z">
              <w:r>
                <w:t>douche</w:t>
              </w:r>
              <w:proofErr w:type="gramEnd"/>
            </w:ins>
          </w:p>
        </w:tc>
        <w:tc>
          <w:tcPr>
            <w:tcW w:w="0" w:type="auto"/>
          </w:tcPr>
          <w:p w14:paraId="2CF37FFD" w14:textId="77777777" w:rsidR="0092128A" w:rsidRDefault="0092128A" w:rsidP="000F18EA">
            <w:pPr>
              <w:rPr>
                <w:ins w:id="488" w:author="Antoine Fabre" w:date="2024-05-14T15:42:00Z"/>
              </w:rPr>
            </w:pPr>
            <w:ins w:id="489" w:author="Antoine Fabre" w:date="2024-05-14T15:42:00Z">
              <w:r>
                <w:t>Sur le mur de gauche 4 douches espacé d'1 m</w:t>
              </w:r>
            </w:ins>
          </w:p>
        </w:tc>
        <w:tc>
          <w:tcPr>
            <w:tcW w:w="0" w:type="auto"/>
          </w:tcPr>
          <w:p w14:paraId="1481D9CA" w14:textId="77777777" w:rsidR="0092128A" w:rsidRDefault="0092128A" w:rsidP="000F18EA">
            <w:pPr>
              <w:rPr>
                <w:ins w:id="490" w:author="Antoine Fabre" w:date="2024-05-14T15:42:00Z"/>
              </w:rPr>
            </w:pPr>
            <w:ins w:id="491" w:author="Antoine Fabre" w:date="2024-05-14T15:42:00Z">
              <w:r>
                <w:t>OK</w:t>
              </w:r>
            </w:ins>
          </w:p>
          <w:p w14:paraId="548CDBCB" w14:textId="77777777" w:rsidR="0092128A" w:rsidRDefault="0092128A" w:rsidP="000F18EA">
            <w:pPr>
              <w:rPr>
                <w:ins w:id="492" w:author="Antoine Fabre" w:date="2024-05-14T15:42:00Z"/>
              </w:rPr>
            </w:pPr>
            <w:ins w:id="493" w:author="Antoine Fabre" w:date="2024-05-14T15:42:00Z">
              <w:r>
                <w:t xml:space="preserve">30 </w:t>
              </w:r>
              <w:proofErr w:type="spellStart"/>
              <w:r>
                <w:t>Apr</w:t>
              </w:r>
              <w:proofErr w:type="spellEnd"/>
            </w:ins>
          </w:p>
        </w:tc>
      </w:tr>
      <w:tr w:rsidR="0092128A" w14:paraId="05357F76" w14:textId="77777777" w:rsidTr="000F18EA">
        <w:trPr>
          <w:ins w:id="494" w:author="Antoine Fabre" w:date="2024-05-14T15:42:00Z"/>
        </w:trPr>
        <w:tc>
          <w:tcPr>
            <w:tcW w:w="0" w:type="auto"/>
          </w:tcPr>
          <w:p w14:paraId="2EAA8A46" w14:textId="77777777" w:rsidR="0092128A" w:rsidRDefault="0092128A" w:rsidP="000F18EA">
            <w:pPr>
              <w:rPr>
                <w:ins w:id="495" w:author="Antoine Fabre" w:date="2024-05-14T15:42:00Z"/>
              </w:rPr>
            </w:pPr>
            <w:proofErr w:type="gramStart"/>
            <w:ins w:id="496" w:author="Antoine Fabre" w:date="2024-05-14T15:42:00Z">
              <w:r>
                <w:t>banc</w:t>
              </w:r>
              <w:proofErr w:type="gramEnd"/>
            </w:ins>
          </w:p>
        </w:tc>
        <w:tc>
          <w:tcPr>
            <w:tcW w:w="0" w:type="auto"/>
          </w:tcPr>
          <w:p w14:paraId="5F87669C" w14:textId="77777777" w:rsidR="0092128A" w:rsidRDefault="0092128A" w:rsidP="000F18EA">
            <w:pPr>
              <w:rPr>
                <w:ins w:id="497" w:author="Antoine Fabre" w:date="2024-05-14T15:42:00Z"/>
              </w:rPr>
            </w:pPr>
            <w:ins w:id="498" w:author="Antoine Fabre" w:date="2024-05-14T15:42:00Z">
              <w:r>
                <w:t xml:space="preserve">Sur le mur de droite 3 banc de 1m50 l'un </w:t>
              </w:r>
              <w:proofErr w:type="gramStart"/>
              <w:r>
                <w:t>a</w:t>
              </w:r>
              <w:proofErr w:type="gramEnd"/>
              <w:r>
                <w:t xml:space="preserve"> coter de l'autre</w:t>
              </w:r>
            </w:ins>
          </w:p>
        </w:tc>
        <w:tc>
          <w:tcPr>
            <w:tcW w:w="0" w:type="auto"/>
          </w:tcPr>
          <w:p w14:paraId="68785DF0" w14:textId="77777777" w:rsidR="0092128A" w:rsidRDefault="0092128A" w:rsidP="000F18EA">
            <w:pPr>
              <w:rPr>
                <w:ins w:id="499" w:author="Antoine Fabre" w:date="2024-05-14T15:42:00Z"/>
              </w:rPr>
            </w:pPr>
            <w:ins w:id="500" w:author="Antoine Fabre" w:date="2024-05-14T15:42:00Z">
              <w:r>
                <w:t>OK</w:t>
              </w:r>
            </w:ins>
          </w:p>
          <w:p w14:paraId="6CB8B646" w14:textId="77777777" w:rsidR="0092128A" w:rsidRDefault="0092128A" w:rsidP="000F18EA">
            <w:pPr>
              <w:rPr>
                <w:ins w:id="501" w:author="Antoine Fabre" w:date="2024-05-14T15:42:00Z"/>
              </w:rPr>
            </w:pPr>
            <w:ins w:id="502" w:author="Antoine Fabre" w:date="2024-05-14T15:42:00Z">
              <w:r>
                <w:t xml:space="preserve">30 </w:t>
              </w:r>
              <w:proofErr w:type="spellStart"/>
              <w:r>
                <w:t>Apr</w:t>
              </w:r>
              <w:proofErr w:type="spellEnd"/>
            </w:ins>
          </w:p>
        </w:tc>
      </w:tr>
      <w:tr w:rsidR="0092128A" w14:paraId="055F6850" w14:textId="77777777" w:rsidTr="000F18EA">
        <w:trPr>
          <w:ins w:id="503" w:author="Antoine Fabre" w:date="2024-05-14T15:42:00Z"/>
        </w:trPr>
        <w:tc>
          <w:tcPr>
            <w:tcW w:w="0" w:type="auto"/>
          </w:tcPr>
          <w:p w14:paraId="70679839" w14:textId="77777777" w:rsidR="0092128A" w:rsidRDefault="0092128A" w:rsidP="000F18EA">
            <w:pPr>
              <w:rPr>
                <w:ins w:id="504" w:author="Antoine Fabre" w:date="2024-05-14T15:42:00Z"/>
              </w:rPr>
            </w:pPr>
            <w:ins w:id="505" w:author="Antoine Fabre" w:date="2024-05-14T15:42:00Z">
              <w:r>
                <w:t>Mur douche / Banc</w:t>
              </w:r>
            </w:ins>
          </w:p>
        </w:tc>
        <w:tc>
          <w:tcPr>
            <w:tcW w:w="0" w:type="auto"/>
          </w:tcPr>
          <w:p w14:paraId="5147B20D" w14:textId="77777777" w:rsidR="0092128A" w:rsidRDefault="0092128A" w:rsidP="000F18EA">
            <w:pPr>
              <w:rPr>
                <w:ins w:id="506" w:author="Antoine Fabre" w:date="2024-05-14T15:42:00Z"/>
              </w:rPr>
            </w:pPr>
            <w:ins w:id="507" w:author="Antoine Fabre" w:date="2024-05-14T15:42:00Z">
              <w:r>
                <w:t>Un mur entre les douches et les banc</w:t>
              </w:r>
            </w:ins>
          </w:p>
        </w:tc>
        <w:tc>
          <w:tcPr>
            <w:tcW w:w="0" w:type="auto"/>
          </w:tcPr>
          <w:p w14:paraId="46867391" w14:textId="77777777" w:rsidR="0092128A" w:rsidRDefault="0092128A" w:rsidP="000F18EA">
            <w:pPr>
              <w:rPr>
                <w:ins w:id="508" w:author="Antoine Fabre" w:date="2024-05-14T15:42:00Z"/>
              </w:rPr>
            </w:pPr>
            <w:ins w:id="509" w:author="Antoine Fabre" w:date="2024-05-14T15:42:00Z">
              <w:r>
                <w:t>OK</w:t>
              </w:r>
            </w:ins>
          </w:p>
          <w:p w14:paraId="2F0C4929" w14:textId="77777777" w:rsidR="0092128A" w:rsidRDefault="0092128A" w:rsidP="000F18EA">
            <w:pPr>
              <w:rPr>
                <w:ins w:id="510" w:author="Antoine Fabre" w:date="2024-05-14T15:42:00Z"/>
              </w:rPr>
            </w:pPr>
            <w:ins w:id="511" w:author="Antoine Fabre" w:date="2024-05-14T15:42:00Z">
              <w:r>
                <w:t xml:space="preserve">30 </w:t>
              </w:r>
              <w:proofErr w:type="spellStart"/>
              <w:r>
                <w:t>Apr</w:t>
              </w:r>
              <w:proofErr w:type="spellEnd"/>
            </w:ins>
          </w:p>
        </w:tc>
      </w:tr>
      <w:tr w:rsidR="0092128A" w14:paraId="3F1B524B" w14:textId="77777777" w:rsidTr="000F18EA">
        <w:trPr>
          <w:ins w:id="512" w:author="Antoine Fabre" w:date="2024-05-14T15:42:00Z"/>
        </w:trPr>
        <w:tc>
          <w:tcPr>
            <w:tcW w:w="0" w:type="auto"/>
          </w:tcPr>
          <w:p w14:paraId="3831844E" w14:textId="77777777" w:rsidR="0092128A" w:rsidRDefault="0092128A" w:rsidP="000F18EA">
            <w:pPr>
              <w:rPr>
                <w:ins w:id="513" w:author="Antoine Fabre" w:date="2024-05-14T15:42:00Z"/>
              </w:rPr>
            </w:pPr>
            <w:ins w:id="514" w:author="Antoine Fabre" w:date="2024-05-14T15:42:00Z">
              <w:r>
                <w:t>Casier</w:t>
              </w:r>
            </w:ins>
          </w:p>
        </w:tc>
        <w:tc>
          <w:tcPr>
            <w:tcW w:w="0" w:type="auto"/>
          </w:tcPr>
          <w:p w14:paraId="5EAD6380" w14:textId="77777777" w:rsidR="0092128A" w:rsidRDefault="0092128A" w:rsidP="000F18EA">
            <w:pPr>
              <w:rPr>
                <w:ins w:id="515" w:author="Antoine Fabre" w:date="2024-05-14T15:42:00Z"/>
              </w:rPr>
            </w:pPr>
            <w:ins w:id="516" w:author="Antoine Fabre" w:date="2024-05-14T15:42:00Z">
              <w:r>
                <w:t xml:space="preserve">10 </w:t>
              </w:r>
              <w:proofErr w:type="gramStart"/>
              <w:r>
                <w:t>casier</w:t>
              </w:r>
              <w:proofErr w:type="gramEnd"/>
              <w:r>
                <w:t xml:space="preserve"> de 1m de haut et 50cm de large et de profondeur contre le mur coter banc entre les douches et les banc</w:t>
              </w:r>
            </w:ins>
          </w:p>
        </w:tc>
        <w:tc>
          <w:tcPr>
            <w:tcW w:w="0" w:type="auto"/>
          </w:tcPr>
          <w:p w14:paraId="3CCF040F" w14:textId="77777777" w:rsidR="0092128A" w:rsidRDefault="0092128A" w:rsidP="000F18EA">
            <w:pPr>
              <w:rPr>
                <w:ins w:id="517" w:author="Antoine Fabre" w:date="2024-05-14T15:42:00Z"/>
              </w:rPr>
            </w:pPr>
            <w:ins w:id="518" w:author="Antoine Fabre" w:date="2024-05-14T15:42:00Z">
              <w:r>
                <w:t>OK</w:t>
              </w:r>
            </w:ins>
          </w:p>
          <w:p w14:paraId="6CDB9621" w14:textId="77777777" w:rsidR="0092128A" w:rsidRDefault="0092128A" w:rsidP="000F18EA">
            <w:pPr>
              <w:rPr>
                <w:ins w:id="519" w:author="Antoine Fabre" w:date="2024-05-14T15:42:00Z"/>
              </w:rPr>
            </w:pPr>
            <w:ins w:id="520" w:author="Antoine Fabre" w:date="2024-05-14T15:42:00Z">
              <w:r>
                <w:t xml:space="preserve">30 </w:t>
              </w:r>
              <w:proofErr w:type="spellStart"/>
              <w:r>
                <w:t>Apr</w:t>
              </w:r>
              <w:proofErr w:type="spellEnd"/>
            </w:ins>
          </w:p>
        </w:tc>
      </w:tr>
      <w:tr w:rsidR="0092128A" w14:paraId="4B156692" w14:textId="77777777" w:rsidTr="000F18EA">
        <w:trPr>
          <w:ins w:id="521" w:author="Antoine Fabre" w:date="2024-05-14T15:42:00Z"/>
        </w:trPr>
        <w:tc>
          <w:tcPr>
            <w:tcW w:w="0" w:type="auto"/>
          </w:tcPr>
          <w:p w14:paraId="1630ED14" w14:textId="77777777" w:rsidR="0092128A" w:rsidRDefault="0092128A" w:rsidP="000F18EA">
            <w:pPr>
              <w:rPr>
                <w:ins w:id="522" w:author="Antoine Fabre" w:date="2024-05-14T15:42:00Z"/>
              </w:rPr>
            </w:pPr>
            <w:ins w:id="523" w:author="Antoine Fabre" w:date="2024-05-14T15:42:00Z">
              <w:r>
                <w:t>Porte entrée / sortie</w:t>
              </w:r>
            </w:ins>
          </w:p>
        </w:tc>
        <w:tc>
          <w:tcPr>
            <w:tcW w:w="0" w:type="auto"/>
          </w:tcPr>
          <w:p w14:paraId="6E03C5F8" w14:textId="77777777" w:rsidR="0092128A" w:rsidRDefault="0092128A" w:rsidP="000F18EA">
            <w:pPr>
              <w:rPr>
                <w:ins w:id="524" w:author="Antoine Fabre" w:date="2024-05-14T15:42:00Z"/>
              </w:rPr>
            </w:pPr>
            <w:ins w:id="525" w:author="Antoine Fabre" w:date="2024-05-14T15:42:00Z">
              <w:r>
                <w:t xml:space="preserve">Une porte d'entrée / sortie </w:t>
              </w:r>
              <w:proofErr w:type="spellStart"/>
              <w:r>
                <w:t>a</w:t>
              </w:r>
              <w:proofErr w:type="spellEnd"/>
              <w:r>
                <w:t xml:space="preserve"> droite sur le mur qui donne sur le couloir</w:t>
              </w:r>
            </w:ins>
          </w:p>
        </w:tc>
        <w:tc>
          <w:tcPr>
            <w:tcW w:w="0" w:type="auto"/>
          </w:tcPr>
          <w:p w14:paraId="21CEB3A8" w14:textId="77777777" w:rsidR="0092128A" w:rsidRDefault="0092128A" w:rsidP="000F18EA">
            <w:pPr>
              <w:rPr>
                <w:ins w:id="526" w:author="Antoine Fabre" w:date="2024-05-14T15:42:00Z"/>
              </w:rPr>
            </w:pPr>
            <w:ins w:id="527" w:author="Antoine Fabre" w:date="2024-05-14T15:42:00Z">
              <w:r>
                <w:t>OK</w:t>
              </w:r>
            </w:ins>
          </w:p>
          <w:p w14:paraId="11CEF18D" w14:textId="77777777" w:rsidR="0092128A" w:rsidRDefault="0092128A" w:rsidP="000F18EA">
            <w:pPr>
              <w:rPr>
                <w:ins w:id="528" w:author="Antoine Fabre" w:date="2024-05-14T15:42:00Z"/>
              </w:rPr>
            </w:pPr>
            <w:ins w:id="529" w:author="Antoine Fabre" w:date="2024-05-14T15:42:00Z">
              <w:r>
                <w:t xml:space="preserve">30 </w:t>
              </w:r>
              <w:proofErr w:type="spellStart"/>
              <w:r>
                <w:t>Apr</w:t>
              </w:r>
              <w:proofErr w:type="spellEnd"/>
            </w:ins>
          </w:p>
        </w:tc>
      </w:tr>
      <w:tr w:rsidR="0092128A" w14:paraId="508AB882" w14:textId="77777777" w:rsidTr="000F18EA">
        <w:trPr>
          <w:ins w:id="530" w:author="Antoine Fabre" w:date="2024-05-14T15:42:00Z"/>
        </w:trPr>
        <w:tc>
          <w:tcPr>
            <w:tcW w:w="0" w:type="auto"/>
          </w:tcPr>
          <w:p w14:paraId="0F0CB94C" w14:textId="77777777" w:rsidR="0092128A" w:rsidRDefault="0092128A" w:rsidP="000F18EA">
            <w:pPr>
              <w:rPr>
                <w:ins w:id="531" w:author="Antoine Fabre" w:date="2024-05-14T15:42:00Z"/>
              </w:rPr>
            </w:pPr>
            <w:ins w:id="532" w:author="Antoine Fabre" w:date="2024-05-14T15:42:00Z">
              <w:r>
                <w:t>Porte accès piscine</w:t>
              </w:r>
            </w:ins>
          </w:p>
        </w:tc>
        <w:tc>
          <w:tcPr>
            <w:tcW w:w="0" w:type="auto"/>
          </w:tcPr>
          <w:p w14:paraId="762D4C4F" w14:textId="77777777" w:rsidR="0092128A" w:rsidRDefault="0092128A" w:rsidP="000F18EA">
            <w:pPr>
              <w:rPr>
                <w:ins w:id="533" w:author="Antoine Fabre" w:date="2024-05-14T15:42:00Z"/>
              </w:rPr>
            </w:pPr>
            <w:proofErr w:type="gramStart"/>
            <w:ins w:id="534" w:author="Antoine Fabre" w:date="2024-05-14T15:42:00Z">
              <w:r>
                <w:t>une</w:t>
              </w:r>
              <w:proofErr w:type="gramEnd"/>
              <w:r>
                <w:t xml:space="preserve"> porte dans le coin sur le mur de droite qui donnes l'accès </w:t>
              </w:r>
              <w:proofErr w:type="spellStart"/>
              <w:r>
                <w:t>a</w:t>
              </w:r>
              <w:proofErr w:type="spellEnd"/>
              <w:r>
                <w:t xml:space="preserve"> la piscine</w:t>
              </w:r>
            </w:ins>
          </w:p>
        </w:tc>
        <w:tc>
          <w:tcPr>
            <w:tcW w:w="0" w:type="auto"/>
          </w:tcPr>
          <w:p w14:paraId="42D55947" w14:textId="77777777" w:rsidR="0092128A" w:rsidRDefault="0092128A" w:rsidP="000F18EA">
            <w:pPr>
              <w:rPr>
                <w:ins w:id="535" w:author="Antoine Fabre" w:date="2024-05-14T15:42:00Z"/>
              </w:rPr>
            </w:pPr>
            <w:ins w:id="536" w:author="Antoine Fabre" w:date="2024-05-14T15:42:00Z">
              <w:r>
                <w:t>OK</w:t>
              </w:r>
            </w:ins>
          </w:p>
          <w:p w14:paraId="0DCEC5E6" w14:textId="77777777" w:rsidR="0092128A" w:rsidRDefault="0092128A" w:rsidP="000F18EA">
            <w:pPr>
              <w:rPr>
                <w:ins w:id="537" w:author="Antoine Fabre" w:date="2024-05-14T15:42:00Z"/>
              </w:rPr>
            </w:pPr>
            <w:ins w:id="538" w:author="Antoine Fabre" w:date="2024-05-14T15:42:00Z">
              <w:r>
                <w:t xml:space="preserve">30 </w:t>
              </w:r>
              <w:proofErr w:type="spellStart"/>
              <w:r>
                <w:t>Apr</w:t>
              </w:r>
              <w:proofErr w:type="spellEnd"/>
            </w:ins>
          </w:p>
        </w:tc>
      </w:tr>
      <w:tr w:rsidR="0092128A" w14:paraId="37187397" w14:textId="77777777" w:rsidTr="000F18EA">
        <w:trPr>
          <w:ins w:id="539" w:author="Antoine Fabre" w:date="2024-05-14T15:42:00Z"/>
        </w:trPr>
        <w:tc>
          <w:tcPr>
            <w:tcW w:w="0" w:type="auto"/>
          </w:tcPr>
          <w:p w14:paraId="74D536A7" w14:textId="77777777" w:rsidR="0092128A" w:rsidRDefault="0092128A" w:rsidP="000F18EA">
            <w:pPr>
              <w:rPr>
                <w:ins w:id="540" w:author="Antoine Fabre" w:date="2024-05-14T15:42:00Z"/>
              </w:rPr>
            </w:pPr>
            <w:ins w:id="541" w:author="Antoine Fabre" w:date="2024-05-14T15:42:00Z">
              <w:r>
                <w:t>Lumière</w:t>
              </w:r>
            </w:ins>
          </w:p>
        </w:tc>
        <w:tc>
          <w:tcPr>
            <w:tcW w:w="0" w:type="auto"/>
          </w:tcPr>
          <w:p w14:paraId="329EA64C" w14:textId="77777777" w:rsidR="0092128A" w:rsidRDefault="0092128A" w:rsidP="000F18EA">
            <w:pPr>
              <w:rPr>
                <w:ins w:id="542" w:author="Antoine Fabre" w:date="2024-05-14T15:42:00Z"/>
              </w:rPr>
            </w:pPr>
            <w:ins w:id="543" w:author="Antoine Fabre" w:date="2024-05-14T15:42:00Z">
              <w:r>
                <w:t xml:space="preserve">3 </w:t>
              </w:r>
              <w:proofErr w:type="gramStart"/>
              <w:r>
                <w:t>spot</w:t>
              </w:r>
              <w:proofErr w:type="gramEnd"/>
              <w:r>
                <w:t xml:space="preserve"> au plafond espacé de 2m coter banc</w:t>
              </w:r>
            </w:ins>
          </w:p>
        </w:tc>
        <w:tc>
          <w:tcPr>
            <w:tcW w:w="0" w:type="auto"/>
          </w:tcPr>
          <w:p w14:paraId="0B5E6E61" w14:textId="77777777" w:rsidR="0092128A" w:rsidRDefault="0092128A" w:rsidP="000F18EA">
            <w:pPr>
              <w:rPr>
                <w:ins w:id="544" w:author="Antoine Fabre" w:date="2024-05-14T15:42:00Z"/>
              </w:rPr>
            </w:pPr>
            <w:ins w:id="545" w:author="Antoine Fabre" w:date="2024-05-14T15:42:00Z">
              <w:r>
                <w:t>OK</w:t>
              </w:r>
            </w:ins>
          </w:p>
          <w:p w14:paraId="40BD3EA1" w14:textId="77777777" w:rsidR="0092128A" w:rsidRDefault="0092128A" w:rsidP="000F18EA">
            <w:pPr>
              <w:rPr>
                <w:ins w:id="546" w:author="Antoine Fabre" w:date="2024-05-14T15:42:00Z"/>
              </w:rPr>
            </w:pPr>
            <w:ins w:id="547" w:author="Antoine Fabre" w:date="2024-05-14T15:42:00Z">
              <w:r>
                <w:t xml:space="preserve">30 </w:t>
              </w:r>
              <w:proofErr w:type="spellStart"/>
              <w:r>
                <w:t>Apr</w:t>
              </w:r>
              <w:proofErr w:type="spellEnd"/>
            </w:ins>
          </w:p>
        </w:tc>
      </w:tr>
      <w:tr w:rsidR="0092128A" w14:paraId="567804AD" w14:textId="77777777" w:rsidTr="000F18EA">
        <w:trPr>
          <w:ins w:id="548" w:author="Antoine Fabre" w:date="2024-05-14T15:42:00Z"/>
        </w:trPr>
        <w:tc>
          <w:tcPr>
            <w:tcW w:w="0" w:type="auto"/>
          </w:tcPr>
          <w:p w14:paraId="40173E2C" w14:textId="77777777" w:rsidR="0092128A" w:rsidRDefault="0092128A" w:rsidP="000F18EA">
            <w:pPr>
              <w:rPr>
                <w:ins w:id="549" w:author="Antoine Fabre" w:date="2024-05-14T15:42:00Z"/>
              </w:rPr>
            </w:pPr>
            <w:ins w:id="550" w:author="Antoine Fabre" w:date="2024-05-14T15:42:00Z">
              <w:r>
                <w:t>Salle</w:t>
              </w:r>
            </w:ins>
          </w:p>
        </w:tc>
        <w:tc>
          <w:tcPr>
            <w:tcW w:w="0" w:type="auto"/>
          </w:tcPr>
          <w:p w14:paraId="56B9016A" w14:textId="77777777" w:rsidR="0092128A" w:rsidRDefault="0092128A" w:rsidP="000F18EA">
            <w:pPr>
              <w:rPr>
                <w:ins w:id="551" w:author="Antoine Fabre" w:date="2024-05-14T15:42:00Z"/>
              </w:rPr>
            </w:pPr>
            <w:ins w:id="552" w:author="Antoine Fabre" w:date="2024-05-14T15:42:00Z">
              <w:r>
                <w:t>Les vestiaires se trouve en D05</w:t>
              </w:r>
            </w:ins>
          </w:p>
        </w:tc>
        <w:tc>
          <w:tcPr>
            <w:tcW w:w="0" w:type="auto"/>
          </w:tcPr>
          <w:p w14:paraId="12781AC6" w14:textId="77777777" w:rsidR="0092128A" w:rsidRDefault="0092128A" w:rsidP="000F18EA">
            <w:pPr>
              <w:rPr>
                <w:ins w:id="553" w:author="Antoine Fabre" w:date="2024-05-14T15:42:00Z"/>
              </w:rPr>
            </w:pPr>
            <w:ins w:id="554" w:author="Antoine Fabre" w:date="2024-05-14T15:42:00Z">
              <w:r>
                <w:t>OK</w:t>
              </w:r>
            </w:ins>
          </w:p>
          <w:p w14:paraId="24A7DA8C" w14:textId="77777777" w:rsidR="0092128A" w:rsidRDefault="0092128A" w:rsidP="000F18EA">
            <w:pPr>
              <w:rPr>
                <w:ins w:id="555" w:author="Antoine Fabre" w:date="2024-05-14T15:42:00Z"/>
              </w:rPr>
            </w:pPr>
            <w:ins w:id="556" w:author="Antoine Fabre" w:date="2024-05-14T15:42:00Z">
              <w:r>
                <w:t xml:space="preserve">30 </w:t>
              </w:r>
              <w:proofErr w:type="spellStart"/>
              <w:r>
                <w:t>Apr</w:t>
              </w:r>
              <w:proofErr w:type="spellEnd"/>
            </w:ins>
          </w:p>
        </w:tc>
      </w:tr>
    </w:tbl>
    <w:p w14:paraId="55583631" w14:textId="77777777" w:rsidR="0092128A" w:rsidRDefault="0092128A" w:rsidP="0092128A">
      <w:pPr>
        <w:pStyle w:val="Titre3"/>
        <w:rPr>
          <w:ins w:id="557" w:author="Antoine Fabre" w:date="2024-05-14T15:42:00Z"/>
        </w:rPr>
      </w:pPr>
      <w:ins w:id="558" w:author="Antoine Fabre" w:date="2024-05-14T15:42:00Z">
        <w:r>
          <w:t>Sprint 3</w:t>
        </w:r>
      </w:ins>
    </w:p>
    <w:p w14:paraId="3423CB5F" w14:textId="77777777" w:rsidR="0092128A" w:rsidRDefault="0092128A" w:rsidP="0092128A">
      <w:pPr>
        <w:pStyle w:val="Titre4"/>
        <w:rPr>
          <w:ins w:id="559" w:author="Antoine Fabre" w:date="2024-05-14T15:42:00Z"/>
        </w:rPr>
      </w:pPr>
      <w:ins w:id="560" w:author="Antoine Fabre" w:date="2024-05-14T15:42:00Z">
        <w:r>
          <w:t>Salle casiers</w:t>
        </w:r>
      </w:ins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2"/>
        <w:gridCol w:w="6723"/>
        <w:gridCol w:w="575"/>
      </w:tblGrid>
      <w:tr w:rsidR="0092128A" w14:paraId="15B2BA52" w14:textId="77777777" w:rsidTr="000F18EA">
        <w:trPr>
          <w:ins w:id="561" w:author="Antoine Fabre" w:date="2024-05-14T15:42:00Z"/>
        </w:trPr>
        <w:tc>
          <w:tcPr>
            <w:tcW w:w="0" w:type="auto"/>
          </w:tcPr>
          <w:p w14:paraId="5C3DBF9F" w14:textId="77777777" w:rsidR="0092128A" w:rsidRDefault="0092128A" w:rsidP="000F18EA">
            <w:pPr>
              <w:rPr>
                <w:ins w:id="562" w:author="Antoine Fabre" w:date="2024-05-14T15:42:00Z"/>
              </w:rPr>
            </w:pPr>
            <w:ins w:id="563" w:author="Antoine Fabre" w:date="2024-05-14T15:42:00Z">
              <w:r>
                <w:t>Disposition casier</w:t>
              </w:r>
            </w:ins>
          </w:p>
        </w:tc>
        <w:tc>
          <w:tcPr>
            <w:tcW w:w="0" w:type="auto"/>
          </w:tcPr>
          <w:p w14:paraId="47ED14DF" w14:textId="77777777" w:rsidR="0092128A" w:rsidRDefault="0092128A" w:rsidP="000F18EA">
            <w:pPr>
              <w:rPr>
                <w:ins w:id="564" w:author="Antoine Fabre" w:date="2024-05-14T15:42:00Z"/>
              </w:rPr>
            </w:pPr>
            <w:proofErr w:type="gramStart"/>
            <w:ins w:id="565" w:author="Antoine Fabre" w:date="2024-05-14T15:42:00Z">
              <w:r>
                <w:t>Des casier</w:t>
              </w:r>
              <w:proofErr w:type="gramEnd"/>
              <w:r>
                <w:t xml:space="preserve"> sont disposer tout autour de la salle avec une hauteur de 3 casier</w:t>
              </w:r>
            </w:ins>
          </w:p>
        </w:tc>
        <w:tc>
          <w:tcPr>
            <w:tcW w:w="0" w:type="auto"/>
          </w:tcPr>
          <w:p w14:paraId="6D468E3E" w14:textId="77777777" w:rsidR="0092128A" w:rsidRDefault="0092128A" w:rsidP="000F18EA">
            <w:pPr>
              <w:rPr>
                <w:ins w:id="566" w:author="Antoine Fabre" w:date="2024-05-14T15:42:00Z"/>
              </w:rPr>
            </w:pPr>
            <w:ins w:id="567" w:author="Antoine Fabre" w:date="2024-05-14T15:42:00Z">
              <w:r>
                <w:t>OK</w:t>
              </w:r>
            </w:ins>
          </w:p>
          <w:p w14:paraId="46CBDB8E" w14:textId="77777777" w:rsidR="0092128A" w:rsidRDefault="0092128A" w:rsidP="000F18EA">
            <w:pPr>
              <w:rPr>
                <w:ins w:id="568" w:author="Antoine Fabre" w:date="2024-05-14T15:42:00Z"/>
              </w:rPr>
            </w:pPr>
            <w:ins w:id="569" w:author="Antoine Fabre" w:date="2024-05-14T15:42:00Z">
              <w:r>
                <w:t>7 May</w:t>
              </w:r>
            </w:ins>
          </w:p>
        </w:tc>
      </w:tr>
      <w:tr w:rsidR="0092128A" w14:paraId="1929D591" w14:textId="77777777" w:rsidTr="000F18EA">
        <w:trPr>
          <w:ins w:id="570" w:author="Antoine Fabre" w:date="2024-05-14T15:42:00Z"/>
        </w:trPr>
        <w:tc>
          <w:tcPr>
            <w:tcW w:w="0" w:type="auto"/>
          </w:tcPr>
          <w:p w14:paraId="04A28634" w14:textId="77777777" w:rsidR="0092128A" w:rsidRDefault="0092128A" w:rsidP="000F18EA">
            <w:pPr>
              <w:rPr>
                <w:ins w:id="571" w:author="Antoine Fabre" w:date="2024-05-14T15:42:00Z"/>
              </w:rPr>
            </w:pPr>
            <w:ins w:id="572" w:author="Antoine Fabre" w:date="2024-05-14T15:42:00Z">
              <w:r>
                <w:t>Emplacement salle</w:t>
              </w:r>
            </w:ins>
          </w:p>
        </w:tc>
        <w:tc>
          <w:tcPr>
            <w:tcW w:w="0" w:type="auto"/>
          </w:tcPr>
          <w:p w14:paraId="6A032505" w14:textId="77777777" w:rsidR="0092128A" w:rsidRDefault="0092128A" w:rsidP="000F18EA">
            <w:pPr>
              <w:rPr>
                <w:ins w:id="573" w:author="Antoine Fabre" w:date="2024-05-14T15:42:00Z"/>
              </w:rPr>
            </w:pPr>
            <w:ins w:id="574" w:author="Antoine Fabre" w:date="2024-05-14T15:42:00Z">
              <w:r>
                <w:t>La salle se trouve en D02</w:t>
              </w:r>
            </w:ins>
          </w:p>
        </w:tc>
        <w:tc>
          <w:tcPr>
            <w:tcW w:w="0" w:type="auto"/>
          </w:tcPr>
          <w:p w14:paraId="15B0307F" w14:textId="77777777" w:rsidR="0092128A" w:rsidRDefault="0092128A" w:rsidP="000F18EA">
            <w:pPr>
              <w:rPr>
                <w:ins w:id="575" w:author="Antoine Fabre" w:date="2024-05-14T15:42:00Z"/>
              </w:rPr>
            </w:pPr>
            <w:ins w:id="576" w:author="Antoine Fabre" w:date="2024-05-14T15:42:00Z">
              <w:r>
                <w:t>OK</w:t>
              </w:r>
            </w:ins>
          </w:p>
          <w:p w14:paraId="23413F65" w14:textId="77777777" w:rsidR="0092128A" w:rsidRDefault="0092128A" w:rsidP="000F18EA">
            <w:pPr>
              <w:rPr>
                <w:ins w:id="577" w:author="Antoine Fabre" w:date="2024-05-14T15:42:00Z"/>
              </w:rPr>
            </w:pPr>
            <w:ins w:id="578" w:author="Antoine Fabre" w:date="2024-05-14T15:42:00Z">
              <w:r>
                <w:lastRenderedPageBreak/>
                <w:t>7 May</w:t>
              </w:r>
            </w:ins>
          </w:p>
        </w:tc>
      </w:tr>
      <w:tr w:rsidR="0092128A" w14:paraId="42970381" w14:textId="77777777" w:rsidTr="000F18EA">
        <w:trPr>
          <w:ins w:id="579" w:author="Antoine Fabre" w:date="2024-05-14T15:42:00Z"/>
        </w:trPr>
        <w:tc>
          <w:tcPr>
            <w:tcW w:w="0" w:type="auto"/>
          </w:tcPr>
          <w:p w14:paraId="74F2E747" w14:textId="77777777" w:rsidR="0092128A" w:rsidRDefault="0092128A" w:rsidP="000F18EA">
            <w:pPr>
              <w:rPr>
                <w:ins w:id="580" w:author="Antoine Fabre" w:date="2024-05-14T15:42:00Z"/>
              </w:rPr>
            </w:pPr>
            <w:ins w:id="581" w:author="Antoine Fabre" w:date="2024-05-14T15:42:00Z">
              <w:r>
                <w:lastRenderedPageBreak/>
                <w:t>Casier</w:t>
              </w:r>
            </w:ins>
          </w:p>
        </w:tc>
        <w:tc>
          <w:tcPr>
            <w:tcW w:w="0" w:type="auto"/>
          </w:tcPr>
          <w:p w14:paraId="259F7333" w14:textId="77777777" w:rsidR="0092128A" w:rsidRDefault="0092128A" w:rsidP="000F18EA">
            <w:pPr>
              <w:rPr>
                <w:ins w:id="582" w:author="Antoine Fabre" w:date="2024-05-14T15:42:00Z"/>
              </w:rPr>
            </w:pPr>
            <w:proofErr w:type="gramStart"/>
            <w:ins w:id="583" w:author="Antoine Fabre" w:date="2024-05-14T15:42:00Z">
              <w:r>
                <w:t>Les casier</w:t>
              </w:r>
              <w:proofErr w:type="gramEnd"/>
              <w:r>
                <w:t xml:space="preserve"> sont superposé par 3 et situer sur tout le tour de la salle sauf le mur de l'entrée</w:t>
              </w:r>
            </w:ins>
          </w:p>
        </w:tc>
        <w:tc>
          <w:tcPr>
            <w:tcW w:w="0" w:type="auto"/>
          </w:tcPr>
          <w:p w14:paraId="71132E49" w14:textId="77777777" w:rsidR="0092128A" w:rsidRDefault="0092128A" w:rsidP="000F18EA">
            <w:pPr>
              <w:rPr>
                <w:ins w:id="584" w:author="Antoine Fabre" w:date="2024-05-14T15:42:00Z"/>
              </w:rPr>
            </w:pPr>
            <w:ins w:id="585" w:author="Antoine Fabre" w:date="2024-05-14T15:42:00Z">
              <w:r>
                <w:t>OK</w:t>
              </w:r>
            </w:ins>
          </w:p>
          <w:p w14:paraId="07E3A0A8" w14:textId="77777777" w:rsidR="0092128A" w:rsidRDefault="0092128A" w:rsidP="000F18EA">
            <w:pPr>
              <w:rPr>
                <w:ins w:id="586" w:author="Antoine Fabre" w:date="2024-05-14T15:42:00Z"/>
              </w:rPr>
            </w:pPr>
            <w:ins w:id="587" w:author="Antoine Fabre" w:date="2024-05-14T15:42:00Z">
              <w:r>
                <w:t>7 May</w:t>
              </w:r>
            </w:ins>
          </w:p>
        </w:tc>
      </w:tr>
      <w:tr w:rsidR="0092128A" w14:paraId="11DD599E" w14:textId="77777777" w:rsidTr="000F18EA">
        <w:trPr>
          <w:ins w:id="588" w:author="Antoine Fabre" w:date="2024-05-14T15:42:00Z"/>
        </w:trPr>
        <w:tc>
          <w:tcPr>
            <w:tcW w:w="0" w:type="auto"/>
          </w:tcPr>
          <w:p w14:paraId="366E47BA" w14:textId="77777777" w:rsidR="0092128A" w:rsidRDefault="0092128A" w:rsidP="000F18EA">
            <w:pPr>
              <w:rPr>
                <w:ins w:id="589" w:author="Antoine Fabre" w:date="2024-05-14T15:42:00Z"/>
              </w:rPr>
            </w:pPr>
            <w:ins w:id="590" w:author="Antoine Fabre" w:date="2024-05-14T15:42:00Z">
              <w:r>
                <w:t>Porte d'entrée</w:t>
              </w:r>
            </w:ins>
          </w:p>
        </w:tc>
        <w:tc>
          <w:tcPr>
            <w:tcW w:w="0" w:type="auto"/>
          </w:tcPr>
          <w:p w14:paraId="3FC27892" w14:textId="77777777" w:rsidR="0092128A" w:rsidRDefault="0092128A" w:rsidP="000F18EA">
            <w:pPr>
              <w:rPr>
                <w:ins w:id="591" w:author="Antoine Fabre" w:date="2024-05-14T15:42:00Z"/>
              </w:rPr>
            </w:pPr>
            <w:ins w:id="592" w:author="Antoine Fabre" w:date="2024-05-14T15:42:00Z">
              <w:r>
                <w:t>Une porte d'entrée est située au milieu du mur</w:t>
              </w:r>
            </w:ins>
          </w:p>
        </w:tc>
        <w:tc>
          <w:tcPr>
            <w:tcW w:w="0" w:type="auto"/>
          </w:tcPr>
          <w:p w14:paraId="22985641" w14:textId="77777777" w:rsidR="0092128A" w:rsidRDefault="0092128A" w:rsidP="000F18EA">
            <w:pPr>
              <w:rPr>
                <w:ins w:id="593" w:author="Antoine Fabre" w:date="2024-05-14T15:42:00Z"/>
              </w:rPr>
            </w:pPr>
            <w:ins w:id="594" w:author="Antoine Fabre" w:date="2024-05-14T15:42:00Z">
              <w:r>
                <w:t>OK</w:t>
              </w:r>
            </w:ins>
          </w:p>
          <w:p w14:paraId="4931AD97" w14:textId="77777777" w:rsidR="0092128A" w:rsidRDefault="0092128A" w:rsidP="000F18EA">
            <w:pPr>
              <w:rPr>
                <w:ins w:id="595" w:author="Antoine Fabre" w:date="2024-05-14T15:42:00Z"/>
              </w:rPr>
            </w:pPr>
            <w:ins w:id="596" w:author="Antoine Fabre" w:date="2024-05-14T15:42:00Z">
              <w:r>
                <w:t>7 May</w:t>
              </w:r>
            </w:ins>
          </w:p>
        </w:tc>
      </w:tr>
      <w:tr w:rsidR="0092128A" w14:paraId="5D43CE8D" w14:textId="77777777" w:rsidTr="000F18EA">
        <w:trPr>
          <w:ins w:id="597" w:author="Antoine Fabre" w:date="2024-05-14T15:42:00Z"/>
        </w:trPr>
        <w:tc>
          <w:tcPr>
            <w:tcW w:w="0" w:type="auto"/>
          </w:tcPr>
          <w:p w14:paraId="73C3BB1E" w14:textId="77777777" w:rsidR="0092128A" w:rsidRDefault="0092128A" w:rsidP="000F18EA">
            <w:pPr>
              <w:rPr>
                <w:ins w:id="598" w:author="Antoine Fabre" w:date="2024-05-14T15:42:00Z"/>
              </w:rPr>
            </w:pPr>
            <w:ins w:id="599" w:author="Antoine Fabre" w:date="2024-05-14T15:42:00Z">
              <w:r>
                <w:t>Spot lumière</w:t>
              </w:r>
            </w:ins>
          </w:p>
        </w:tc>
        <w:tc>
          <w:tcPr>
            <w:tcW w:w="0" w:type="auto"/>
          </w:tcPr>
          <w:p w14:paraId="36EE5AFF" w14:textId="77777777" w:rsidR="0092128A" w:rsidRDefault="0092128A" w:rsidP="000F18EA">
            <w:pPr>
              <w:rPr>
                <w:ins w:id="600" w:author="Antoine Fabre" w:date="2024-05-14T15:42:00Z"/>
              </w:rPr>
            </w:pPr>
            <w:ins w:id="601" w:author="Antoine Fabre" w:date="2024-05-14T15:42:00Z">
              <w:r>
                <w:t>Un spot en bande de 4m au milieu du plafond</w:t>
              </w:r>
            </w:ins>
          </w:p>
        </w:tc>
        <w:tc>
          <w:tcPr>
            <w:tcW w:w="0" w:type="auto"/>
          </w:tcPr>
          <w:p w14:paraId="7125AE18" w14:textId="77777777" w:rsidR="0092128A" w:rsidRDefault="0092128A" w:rsidP="000F18EA">
            <w:pPr>
              <w:rPr>
                <w:ins w:id="602" w:author="Antoine Fabre" w:date="2024-05-14T15:42:00Z"/>
              </w:rPr>
            </w:pPr>
            <w:ins w:id="603" w:author="Antoine Fabre" w:date="2024-05-14T15:42:00Z">
              <w:r>
                <w:t>OK</w:t>
              </w:r>
            </w:ins>
          </w:p>
          <w:p w14:paraId="4D94B72B" w14:textId="77777777" w:rsidR="0092128A" w:rsidRDefault="0092128A" w:rsidP="000F18EA">
            <w:pPr>
              <w:rPr>
                <w:ins w:id="604" w:author="Antoine Fabre" w:date="2024-05-14T15:42:00Z"/>
              </w:rPr>
            </w:pPr>
            <w:ins w:id="605" w:author="Antoine Fabre" w:date="2024-05-14T15:42:00Z">
              <w:r>
                <w:t>7 May</w:t>
              </w:r>
            </w:ins>
          </w:p>
        </w:tc>
      </w:tr>
    </w:tbl>
    <w:p w14:paraId="0D57E093" w14:textId="77777777" w:rsidR="0092128A" w:rsidRDefault="0092128A" w:rsidP="0092128A">
      <w:pPr>
        <w:pStyle w:val="Titre4"/>
        <w:rPr>
          <w:ins w:id="606" w:author="Antoine Fabre" w:date="2024-05-14T15:42:00Z"/>
        </w:rPr>
      </w:pPr>
      <w:ins w:id="607" w:author="Antoine Fabre" w:date="2024-05-14T15:42:00Z">
        <w:r>
          <w:t>Panneau solaire</w:t>
        </w:r>
      </w:ins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26"/>
        <w:gridCol w:w="5365"/>
        <w:gridCol w:w="614"/>
      </w:tblGrid>
      <w:tr w:rsidR="0092128A" w14:paraId="68C05A99" w14:textId="77777777" w:rsidTr="000F18EA">
        <w:trPr>
          <w:ins w:id="608" w:author="Antoine Fabre" w:date="2024-05-14T15:42:00Z"/>
        </w:trPr>
        <w:tc>
          <w:tcPr>
            <w:tcW w:w="0" w:type="auto"/>
          </w:tcPr>
          <w:p w14:paraId="7F4F29B6" w14:textId="77777777" w:rsidR="0092128A" w:rsidRDefault="0092128A" w:rsidP="000F18EA">
            <w:pPr>
              <w:rPr>
                <w:ins w:id="609" w:author="Antoine Fabre" w:date="2024-05-14T15:42:00Z"/>
              </w:rPr>
            </w:pPr>
            <w:ins w:id="610" w:author="Antoine Fabre" w:date="2024-05-14T15:42:00Z">
              <w:r>
                <w:t>Emplacement panneau solaire</w:t>
              </w:r>
            </w:ins>
          </w:p>
        </w:tc>
        <w:tc>
          <w:tcPr>
            <w:tcW w:w="0" w:type="auto"/>
          </w:tcPr>
          <w:p w14:paraId="1B0021CE" w14:textId="77777777" w:rsidR="0092128A" w:rsidRDefault="0092128A" w:rsidP="000F18EA">
            <w:pPr>
              <w:rPr>
                <w:ins w:id="611" w:author="Antoine Fabre" w:date="2024-05-14T15:42:00Z"/>
              </w:rPr>
            </w:pPr>
            <w:proofErr w:type="gramStart"/>
            <w:ins w:id="612" w:author="Antoine Fabre" w:date="2024-05-14T15:42:00Z">
              <w:r>
                <w:t>Les panneaux solaire</w:t>
              </w:r>
              <w:proofErr w:type="gramEnd"/>
              <w:r>
                <w:t xml:space="preserve"> se trouve sur les murs du </w:t>
              </w:r>
              <w:proofErr w:type="spellStart"/>
              <w:r>
                <w:t>batiment</w:t>
              </w:r>
              <w:proofErr w:type="spellEnd"/>
            </w:ins>
          </w:p>
        </w:tc>
        <w:tc>
          <w:tcPr>
            <w:tcW w:w="0" w:type="auto"/>
          </w:tcPr>
          <w:p w14:paraId="6F1DAAE2" w14:textId="77777777" w:rsidR="0092128A" w:rsidRDefault="0092128A" w:rsidP="000F18EA">
            <w:pPr>
              <w:rPr>
                <w:ins w:id="613" w:author="Antoine Fabre" w:date="2024-05-14T15:42:00Z"/>
              </w:rPr>
            </w:pPr>
            <w:ins w:id="614" w:author="Antoine Fabre" w:date="2024-05-14T15:42:00Z">
              <w:r>
                <w:t>OK</w:t>
              </w:r>
            </w:ins>
          </w:p>
          <w:p w14:paraId="60319224" w14:textId="77777777" w:rsidR="0092128A" w:rsidRDefault="0092128A" w:rsidP="000F18EA">
            <w:pPr>
              <w:rPr>
                <w:ins w:id="615" w:author="Antoine Fabre" w:date="2024-05-14T15:42:00Z"/>
              </w:rPr>
            </w:pPr>
            <w:ins w:id="616" w:author="Antoine Fabre" w:date="2024-05-14T15:42:00Z">
              <w:r>
                <w:t>7 May</w:t>
              </w:r>
            </w:ins>
          </w:p>
        </w:tc>
      </w:tr>
      <w:tr w:rsidR="0092128A" w14:paraId="05EBB87D" w14:textId="77777777" w:rsidTr="000F18EA">
        <w:trPr>
          <w:ins w:id="617" w:author="Antoine Fabre" w:date="2024-05-14T15:42:00Z"/>
        </w:trPr>
        <w:tc>
          <w:tcPr>
            <w:tcW w:w="0" w:type="auto"/>
          </w:tcPr>
          <w:p w14:paraId="36609286" w14:textId="77777777" w:rsidR="0092128A" w:rsidRDefault="0092128A" w:rsidP="000F18EA">
            <w:pPr>
              <w:rPr>
                <w:ins w:id="618" w:author="Antoine Fabre" w:date="2024-05-14T15:42:00Z"/>
              </w:rPr>
            </w:pPr>
            <w:ins w:id="619" w:author="Antoine Fabre" w:date="2024-05-14T15:42:00Z">
              <w:r>
                <w:t>Couleurs</w:t>
              </w:r>
            </w:ins>
          </w:p>
        </w:tc>
        <w:tc>
          <w:tcPr>
            <w:tcW w:w="0" w:type="auto"/>
          </w:tcPr>
          <w:p w14:paraId="31E1EA95" w14:textId="77777777" w:rsidR="0092128A" w:rsidRDefault="0092128A" w:rsidP="000F18EA">
            <w:pPr>
              <w:rPr>
                <w:ins w:id="620" w:author="Antoine Fabre" w:date="2024-05-14T15:42:00Z"/>
              </w:rPr>
            </w:pPr>
            <w:ins w:id="621" w:author="Antoine Fabre" w:date="2024-05-14T15:42:00Z">
              <w:r>
                <w:t xml:space="preserve">Les panneaux solaires seront </w:t>
              </w:r>
              <w:proofErr w:type="gramStart"/>
              <w:r>
                <w:t>bleu et blanc</w:t>
              </w:r>
              <w:proofErr w:type="gramEnd"/>
            </w:ins>
          </w:p>
        </w:tc>
        <w:tc>
          <w:tcPr>
            <w:tcW w:w="0" w:type="auto"/>
          </w:tcPr>
          <w:p w14:paraId="42F1300B" w14:textId="77777777" w:rsidR="0092128A" w:rsidRDefault="0092128A" w:rsidP="000F18EA">
            <w:pPr>
              <w:rPr>
                <w:ins w:id="622" w:author="Antoine Fabre" w:date="2024-05-14T15:42:00Z"/>
              </w:rPr>
            </w:pPr>
            <w:ins w:id="623" w:author="Antoine Fabre" w:date="2024-05-14T15:42:00Z">
              <w:r>
                <w:t>OK</w:t>
              </w:r>
            </w:ins>
          </w:p>
          <w:p w14:paraId="39CCEEA3" w14:textId="77777777" w:rsidR="0092128A" w:rsidRDefault="0092128A" w:rsidP="000F18EA">
            <w:pPr>
              <w:rPr>
                <w:ins w:id="624" w:author="Antoine Fabre" w:date="2024-05-14T15:42:00Z"/>
              </w:rPr>
            </w:pPr>
            <w:ins w:id="625" w:author="Antoine Fabre" w:date="2024-05-14T15:42:00Z">
              <w:r>
                <w:t>7 May</w:t>
              </w:r>
            </w:ins>
          </w:p>
        </w:tc>
      </w:tr>
    </w:tbl>
    <w:p w14:paraId="3F113BA6" w14:textId="77777777" w:rsidR="0092128A" w:rsidRDefault="0092128A" w:rsidP="0092128A">
      <w:pPr>
        <w:pStyle w:val="Titre4"/>
        <w:rPr>
          <w:ins w:id="626" w:author="Antoine Fabre" w:date="2024-05-14T15:42:00Z"/>
        </w:rPr>
      </w:pPr>
      <w:ins w:id="627" w:author="Antoine Fabre" w:date="2024-05-14T15:42:00Z">
        <w:r>
          <w:t>Bibliothèque</w:t>
        </w:r>
      </w:ins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0"/>
        <w:gridCol w:w="7124"/>
        <w:gridCol w:w="516"/>
      </w:tblGrid>
      <w:tr w:rsidR="0092128A" w14:paraId="55C81531" w14:textId="77777777" w:rsidTr="000F18EA">
        <w:trPr>
          <w:ins w:id="628" w:author="Antoine Fabre" w:date="2024-05-14T15:42:00Z"/>
        </w:trPr>
        <w:tc>
          <w:tcPr>
            <w:tcW w:w="0" w:type="auto"/>
          </w:tcPr>
          <w:p w14:paraId="132A178A" w14:textId="77777777" w:rsidR="0092128A" w:rsidRDefault="0092128A" w:rsidP="000F18EA">
            <w:pPr>
              <w:rPr>
                <w:ins w:id="629" w:author="Antoine Fabre" w:date="2024-05-14T15:42:00Z"/>
              </w:rPr>
            </w:pPr>
            <w:proofErr w:type="gramStart"/>
            <w:ins w:id="630" w:author="Antoine Fabre" w:date="2024-05-14T15:42:00Z">
              <w:r>
                <w:t>livre</w:t>
              </w:r>
              <w:proofErr w:type="gramEnd"/>
            </w:ins>
          </w:p>
        </w:tc>
        <w:tc>
          <w:tcPr>
            <w:tcW w:w="0" w:type="auto"/>
          </w:tcPr>
          <w:p w14:paraId="50D5C081" w14:textId="77777777" w:rsidR="0092128A" w:rsidRDefault="0092128A" w:rsidP="000F18EA">
            <w:pPr>
              <w:rPr>
                <w:ins w:id="631" w:author="Antoine Fabre" w:date="2024-05-14T15:42:00Z"/>
              </w:rPr>
            </w:pPr>
            <w:proofErr w:type="gramStart"/>
            <w:ins w:id="632" w:author="Antoine Fabre" w:date="2024-05-14T15:42:00Z">
              <w:r>
                <w:t>il</w:t>
              </w:r>
              <w:proofErr w:type="gramEnd"/>
              <w:r>
                <w:t xml:space="preserve"> y a deux étagères de livres face </w:t>
              </w:r>
              <w:proofErr w:type="spellStart"/>
              <w:r>
                <w:t>a</w:t>
              </w:r>
              <w:proofErr w:type="spellEnd"/>
              <w:r>
                <w:t xml:space="preserve"> face au fond </w:t>
              </w:r>
              <w:proofErr w:type="spellStart"/>
              <w:r>
                <w:t>a</w:t>
              </w:r>
              <w:proofErr w:type="spellEnd"/>
              <w:r>
                <w:t xml:space="preserve"> droite de la pièce.</w:t>
              </w:r>
            </w:ins>
          </w:p>
        </w:tc>
        <w:tc>
          <w:tcPr>
            <w:tcW w:w="0" w:type="auto"/>
          </w:tcPr>
          <w:p w14:paraId="3346F79F" w14:textId="77777777" w:rsidR="0092128A" w:rsidRDefault="0092128A" w:rsidP="000F18EA">
            <w:pPr>
              <w:rPr>
                <w:ins w:id="633" w:author="Antoine Fabre" w:date="2024-05-14T15:42:00Z"/>
              </w:rPr>
            </w:pPr>
            <w:ins w:id="634" w:author="Antoine Fabre" w:date="2024-05-14T15:42:00Z">
              <w:r>
                <w:t>OK</w:t>
              </w:r>
            </w:ins>
          </w:p>
          <w:p w14:paraId="449651AC" w14:textId="77777777" w:rsidR="0092128A" w:rsidRDefault="0092128A" w:rsidP="000F18EA">
            <w:pPr>
              <w:rPr>
                <w:ins w:id="635" w:author="Antoine Fabre" w:date="2024-05-14T15:42:00Z"/>
              </w:rPr>
            </w:pPr>
            <w:ins w:id="636" w:author="Antoine Fabre" w:date="2024-05-14T15:42:00Z">
              <w:r>
                <w:t>7 May</w:t>
              </w:r>
            </w:ins>
          </w:p>
        </w:tc>
      </w:tr>
      <w:tr w:rsidR="0092128A" w14:paraId="614183CD" w14:textId="77777777" w:rsidTr="000F18EA">
        <w:trPr>
          <w:ins w:id="637" w:author="Antoine Fabre" w:date="2024-05-14T15:42:00Z"/>
        </w:trPr>
        <w:tc>
          <w:tcPr>
            <w:tcW w:w="0" w:type="auto"/>
          </w:tcPr>
          <w:p w14:paraId="77E1CD3E" w14:textId="77777777" w:rsidR="0092128A" w:rsidRDefault="0092128A" w:rsidP="000F18EA">
            <w:pPr>
              <w:rPr>
                <w:ins w:id="638" w:author="Antoine Fabre" w:date="2024-05-14T15:42:00Z"/>
              </w:rPr>
            </w:pPr>
            <w:proofErr w:type="gramStart"/>
            <w:ins w:id="639" w:author="Antoine Fabre" w:date="2024-05-14T15:42:00Z">
              <w:r>
                <w:t>lieu</w:t>
              </w:r>
              <w:proofErr w:type="gramEnd"/>
              <w:r>
                <w:t xml:space="preserve"> des postes de travail</w:t>
              </w:r>
            </w:ins>
          </w:p>
        </w:tc>
        <w:tc>
          <w:tcPr>
            <w:tcW w:w="0" w:type="auto"/>
          </w:tcPr>
          <w:p w14:paraId="2C8BB890" w14:textId="77777777" w:rsidR="0092128A" w:rsidRDefault="0092128A" w:rsidP="000F18EA">
            <w:pPr>
              <w:rPr>
                <w:ins w:id="640" w:author="Antoine Fabre" w:date="2024-05-14T15:42:00Z"/>
              </w:rPr>
            </w:pPr>
            <w:proofErr w:type="gramStart"/>
            <w:ins w:id="641" w:author="Antoine Fabre" w:date="2024-05-14T15:42:00Z">
              <w:r>
                <w:t>il</w:t>
              </w:r>
              <w:proofErr w:type="gramEnd"/>
              <w:r>
                <w:t xml:space="preserve"> y a un poste de travail derrière une des étagères.   </w:t>
              </w:r>
              <w:proofErr w:type="gramStart"/>
              <w:r>
                <w:t>il</w:t>
              </w:r>
              <w:proofErr w:type="gramEnd"/>
              <w:r>
                <w:t xml:space="preserve"> y a un poste de travail </w:t>
              </w:r>
              <w:proofErr w:type="spellStart"/>
              <w:r>
                <w:t>a</w:t>
              </w:r>
              <w:proofErr w:type="spellEnd"/>
              <w:r>
                <w:t xml:space="preserve"> gauche des étagère contre le mur. </w:t>
              </w:r>
              <w:proofErr w:type="gramStart"/>
              <w:r>
                <w:t>il</w:t>
              </w:r>
              <w:proofErr w:type="gramEnd"/>
              <w:r>
                <w:t xml:space="preserve"> y a trois poste de travail contre le mur de gauche.</w:t>
              </w:r>
            </w:ins>
          </w:p>
        </w:tc>
        <w:tc>
          <w:tcPr>
            <w:tcW w:w="0" w:type="auto"/>
          </w:tcPr>
          <w:p w14:paraId="07343BAA" w14:textId="77777777" w:rsidR="0092128A" w:rsidRDefault="0092128A" w:rsidP="000F18EA">
            <w:pPr>
              <w:rPr>
                <w:ins w:id="642" w:author="Antoine Fabre" w:date="2024-05-14T15:42:00Z"/>
              </w:rPr>
            </w:pPr>
            <w:ins w:id="643" w:author="Antoine Fabre" w:date="2024-05-14T15:42:00Z">
              <w:r>
                <w:t>OK</w:t>
              </w:r>
            </w:ins>
          </w:p>
          <w:p w14:paraId="79E1A9F1" w14:textId="77777777" w:rsidR="0092128A" w:rsidRDefault="0092128A" w:rsidP="000F18EA">
            <w:pPr>
              <w:rPr>
                <w:ins w:id="644" w:author="Antoine Fabre" w:date="2024-05-14T15:42:00Z"/>
              </w:rPr>
            </w:pPr>
            <w:ins w:id="645" w:author="Antoine Fabre" w:date="2024-05-14T15:42:00Z">
              <w:r>
                <w:t>7 May</w:t>
              </w:r>
            </w:ins>
          </w:p>
        </w:tc>
      </w:tr>
      <w:tr w:rsidR="0092128A" w14:paraId="5F6E3DBD" w14:textId="77777777" w:rsidTr="000F18EA">
        <w:trPr>
          <w:ins w:id="646" w:author="Antoine Fabre" w:date="2024-05-14T15:42:00Z"/>
        </w:trPr>
        <w:tc>
          <w:tcPr>
            <w:tcW w:w="0" w:type="auto"/>
          </w:tcPr>
          <w:p w14:paraId="296A360D" w14:textId="77777777" w:rsidR="0092128A" w:rsidRDefault="0092128A" w:rsidP="000F18EA">
            <w:pPr>
              <w:rPr>
                <w:ins w:id="647" w:author="Antoine Fabre" w:date="2024-05-14T15:42:00Z"/>
              </w:rPr>
            </w:pPr>
            <w:proofErr w:type="gramStart"/>
            <w:ins w:id="648" w:author="Antoine Fabre" w:date="2024-05-14T15:42:00Z">
              <w:r>
                <w:t>accueil</w:t>
              </w:r>
              <w:proofErr w:type="gramEnd"/>
            </w:ins>
          </w:p>
        </w:tc>
        <w:tc>
          <w:tcPr>
            <w:tcW w:w="0" w:type="auto"/>
          </w:tcPr>
          <w:p w14:paraId="6AA85DBF" w14:textId="77777777" w:rsidR="0092128A" w:rsidRDefault="0092128A" w:rsidP="000F18EA">
            <w:pPr>
              <w:rPr>
                <w:ins w:id="649" w:author="Antoine Fabre" w:date="2024-05-14T15:42:00Z"/>
              </w:rPr>
            </w:pPr>
            <w:proofErr w:type="gramStart"/>
            <w:ins w:id="650" w:author="Antoine Fabre" w:date="2024-05-14T15:42:00Z">
              <w:r>
                <w:t>il</w:t>
              </w:r>
              <w:proofErr w:type="gramEnd"/>
              <w:r>
                <w:t xml:space="preserve"> y a un bureau en angle juste </w:t>
              </w:r>
              <w:proofErr w:type="spellStart"/>
              <w:r>
                <w:t>a</w:t>
              </w:r>
              <w:proofErr w:type="spellEnd"/>
              <w:r>
                <w:t xml:space="preserve"> gauche de la porte d'entrée.</w:t>
              </w:r>
            </w:ins>
          </w:p>
        </w:tc>
        <w:tc>
          <w:tcPr>
            <w:tcW w:w="0" w:type="auto"/>
          </w:tcPr>
          <w:p w14:paraId="58215E19" w14:textId="77777777" w:rsidR="0092128A" w:rsidRDefault="0092128A" w:rsidP="000F18EA">
            <w:pPr>
              <w:rPr>
                <w:ins w:id="651" w:author="Antoine Fabre" w:date="2024-05-14T15:42:00Z"/>
              </w:rPr>
            </w:pPr>
            <w:ins w:id="652" w:author="Antoine Fabre" w:date="2024-05-14T15:42:00Z">
              <w:r>
                <w:t>OK</w:t>
              </w:r>
            </w:ins>
          </w:p>
          <w:p w14:paraId="1323CCA3" w14:textId="77777777" w:rsidR="0092128A" w:rsidRDefault="0092128A" w:rsidP="000F18EA">
            <w:pPr>
              <w:rPr>
                <w:ins w:id="653" w:author="Antoine Fabre" w:date="2024-05-14T15:42:00Z"/>
              </w:rPr>
            </w:pPr>
            <w:ins w:id="654" w:author="Antoine Fabre" w:date="2024-05-14T15:42:00Z">
              <w:r>
                <w:t>7 May</w:t>
              </w:r>
            </w:ins>
          </w:p>
        </w:tc>
      </w:tr>
      <w:tr w:rsidR="0092128A" w14:paraId="51E7894C" w14:textId="77777777" w:rsidTr="000F18EA">
        <w:trPr>
          <w:ins w:id="655" w:author="Antoine Fabre" w:date="2024-05-14T15:42:00Z"/>
        </w:trPr>
        <w:tc>
          <w:tcPr>
            <w:tcW w:w="0" w:type="auto"/>
          </w:tcPr>
          <w:p w14:paraId="2343622A" w14:textId="77777777" w:rsidR="0092128A" w:rsidRDefault="0092128A" w:rsidP="000F18EA">
            <w:pPr>
              <w:rPr>
                <w:ins w:id="656" w:author="Antoine Fabre" w:date="2024-05-14T15:42:00Z"/>
              </w:rPr>
            </w:pPr>
            <w:proofErr w:type="gramStart"/>
            <w:ins w:id="657" w:author="Antoine Fabre" w:date="2024-05-14T15:42:00Z">
              <w:r>
                <w:t>poste</w:t>
              </w:r>
              <w:proofErr w:type="gramEnd"/>
              <w:r>
                <w:t xml:space="preserve"> de travail</w:t>
              </w:r>
            </w:ins>
          </w:p>
        </w:tc>
        <w:tc>
          <w:tcPr>
            <w:tcW w:w="0" w:type="auto"/>
          </w:tcPr>
          <w:p w14:paraId="6B19AB50" w14:textId="77777777" w:rsidR="0092128A" w:rsidRDefault="0092128A" w:rsidP="000F18EA">
            <w:pPr>
              <w:rPr>
                <w:ins w:id="658" w:author="Antoine Fabre" w:date="2024-05-14T15:42:00Z"/>
              </w:rPr>
            </w:pPr>
            <w:proofErr w:type="gramStart"/>
            <w:ins w:id="659" w:author="Antoine Fabre" w:date="2024-05-14T15:42:00Z">
              <w:r>
                <w:t>il</w:t>
              </w:r>
              <w:proofErr w:type="gramEnd"/>
              <w:r>
                <w:t xml:space="preserve"> y a une chaise de bureau, un pc, un clavier, une souris, un écran et un bureau en bois pour chaque poste de travail.</w:t>
              </w:r>
            </w:ins>
          </w:p>
        </w:tc>
        <w:tc>
          <w:tcPr>
            <w:tcW w:w="0" w:type="auto"/>
          </w:tcPr>
          <w:p w14:paraId="52CE15E5" w14:textId="77777777" w:rsidR="0092128A" w:rsidRDefault="0092128A" w:rsidP="000F18EA">
            <w:pPr>
              <w:rPr>
                <w:ins w:id="660" w:author="Antoine Fabre" w:date="2024-05-14T15:42:00Z"/>
              </w:rPr>
            </w:pPr>
            <w:ins w:id="661" w:author="Antoine Fabre" w:date="2024-05-14T15:42:00Z">
              <w:r>
                <w:t>OK</w:t>
              </w:r>
            </w:ins>
          </w:p>
          <w:p w14:paraId="472AD984" w14:textId="77777777" w:rsidR="0092128A" w:rsidRDefault="0092128A" w:rsidP="000F18EA">
            <w:pPr>
              <w:rPr>
                <w:ins w:id="662" w:author="Antoine Fabre" w:date="2024-05-14T15:42:00Z"/>
              </w:rPr>
            </w:pPr>
            <w:ins w:id="663" w:author="Antoine Fabre" w:date="2024-05-14T15:42:00Z">
              <w:r>
                <w:t>7 May</w:t>
              </w:r>
            </w:ins>
          </w:p>
        </w:tc>
      </w:tr>
      <w:tr w:rsidR="0092128A" w14:paraId="4F8690D4" w14:textId="77777777" w:rsidTr="000F18EA">
        <w:trPr>
          <w:ins w:id="664" w:author="Antoine Fabre" w:date="2024-05-14T15:42:00Z"/>
        </w:trPr>
        <w:tc>
          <w:tcPr>
            <w:tcW w:w="0" w:type="auto"/>
          </w:tcPr>
          <w:p w14:paraId="3A8B1B7A" w14:textId="77777777" w:rsidR="0092128A" w:rsidRDefault="0092128A" w:rsidP="000F18EA">
            <w:pPr>
              <w:rPr>
                <w:ins w:id="665" w:author="Antoine Fabre" w:date="2024-05-14T15:42:00Z"/>
              </w:rPr>
            </w:pPr>
            <w:proofErr w:type="gramStart"/>
            <w:ins w:id="666" w:author="Antoine Fabre" w:date="2024-05-14T15:42:00Z">
              <w:r>
                <w:t>mur</w:t>
              </w:r>
              <w:proofErr w:type="gramEnd"/>
            </w:ins>
          </w:p>
        </w:tc>
        <w:tc>
          <w:tcPr>
            <w:tcW w:w="0" w:type="auto"/>
          </w:tcPr>
          <w:p w14:paraId="05A9DC42" w14:textId="77777777" w:rsidR="0092128A" w:rsidRDefault="0092128A" w:rsidP="000F18EA">
            <w:pPr>
              <w:rPr>
                <w:ins w:id="667" w:author="Antoine Fabre" w:date="2024-05-14T15:42:00Z"/>
              </w:rPr>
            </w:pPr>
            <w:proofErr w:type="gramStart"/>
            <w:ins w:id="668" w:author="Antoine Fabre" w:date="2024-05-14T15:42:00Z">
              <w:r>
                <w:t>les</w:t>
              </w:r>
              <w:proofErr w:type="gramEnd"/>
              <w:r>
                <w:t xml:space="preserve"> murs sont en planches de bois.</w:t>
              </w:r>
            </w:ins>
          </w:p>
        </w:tc>
        <w:tc>
          <w:tcPr>
            <w:tcW w:w="0" w:type="auto"/>
          </w:tcPr>
          <w:p w14:paraId="607387A6" w14:textId="77777777" w:rsidR="0092128A" w:rsidRDefault="0092128A" w:rsidP="000F18EA">
            <w:pPr>
              <w:rPr>
                <w:ins w:id="669" w:author="Antoine Fabre" w:date="2024-05-14T15:42:00Z"/>
              </w:rPr>
            </w:pPr>
            <w:ins w:id="670" w:author="Antoine Fabre" w:date="2024-05-14T15:42:00Z">
              <w:r>
                <w:t>OK</w:t>
              </w:r>
            </w:ins>
          </w:p>
          <w:p w14:paraId="4B27C392" w14:textId="77777777" w:rsidR="0092128A" w:rsidRDefault="0092128A" w:rsidP="000F18EA">
            <w:pPr>
              <w:rPr>
                <w:ins w:id="671" w:author="Antoine Fabre" w:date="2024-05-14T15:42:00Z"/>
              </w:rPr>
            </w:pPr>
            <w:ins w:id="672" w:author="Antoine Fabre" w:date="2024-05-14T15:42:00Z">
              <w:r>
                <w:t>7 May</w:t>
              </w:r>
            </w:ins>
          </w:p>
        </w:tc>
      </w:tr>
      <w:tr w:rsidR="0092128A" w14:paraId="10AEFF82" w14:textId="77777777" w:rsidTr="000F18EA">
        <w:trPr>
          <w:ins w:id="673" w:author="Antoine Fabre" w:date="2024-05-14T15:42:00Z"/>
        </w:trPr>
        <w:tc>
          <w:tcPr>
            <w:tcW w:w="0" w:type="auto"/>
          </w:tcPr>
          <w:p w14:paraId="786EF838" w14:textId="77777777" w:rsidR="0092128A" w:rsidRDefault="0092128A" w:rsidP="000F18EA">
            <w:pPr>
              <w:rPr>
                <w:ins w:id="674" w:author="Antoine Fabre" w:date="2024-05-14T15:42:00Z"/>
              </w:rPr>
            </w:pPr>
            <w:proofErr w:type="gramStart"/>
            <w:ins w:id="675" w:author="Antoine Fabre" w:date="2024-05-14T15:42:00Z">
              <w:r>
                <w:t>le</w:t>
              </w:r>
              <w:proofErr w:type="gramEnd"/>
              <w:r>
                <w:t xml:space="preserve"> sol</w:t>
              </w:r>
            </w:ins>
          </w:p>
        </w:tc>
        <w:tc>
          <w:tcPr>
            <w:tcW w:w="0" w:type="auto"/>
          </w:tcPr>
          <w:p w14:paraId="54356910" w14:textId="77777777" w:rsidR="0092128A" w:rsidRDefault="0092128A" w:rsidP="000F18EA">
            <w:pPr>
              <w:rPr>
                <w:ins w:id="676" w:author="Antoine Fabre" w:date="2024-05-14T15:42:00Z"/>
              </w:rPr>
            </w:pPr>
            <w:proofErr w:type="gramStart"/>
            <w:ins w:id="677" w:author="Antoine Fabre" w:date="2024-05-14T15:42:00Z">
              <w:r>
                <w:t>le</w:t>
              </w:r>
              <w:proofErr w:type="gramEnd"/>
              <w:r>
                <w:t xml:space="preserve"> sol est fait de parquet de bois</w:t>
              </w:r>
            </w:ins>
          </w:p>
        </w:tc>
        <w:tc>
          <w:tcPr>
            <w:tcW w:w="0" w:type="auto"/>
          </w:tcPr>
          <w:p w14:paraId="200C7A3C" w14:textId="77777777" w:rsidR="0092128A" w:rsidRDefault="0092128A" w:rsidP="000F18EA">
            <w:pPr>
              <w:rPr>
                <w:ins w:id="678" w:author="Antoine Fabre" w:date="2024-05-14T15:42:00Z"/>
              </w:rPr>
            </w:pPr>
            <w:ins w:id="679" w:author="Antoine Fabre" w:date="2024-05-14T15:42:00Z">
              <w:r>
                <w:t>OK</w:t>
              </w:r>
            </w:ins>
          </w:p>
          <w:p w14:paraId="19BA0719" w14:textId="77777777" w:rsidR="0092128A" w:rsidRDefault="0092128A" w:rsidP="000F18EA">
            <w:pPr>
              <w:rPr>
                <w:ins w:id="680" w:author="Antoine Fabre" w:date="2024-05-14T15:42:00Z"/>
              </w:rPr>
            </w:pPr>
            <w:ins w:id="681" w:author="Antoine Fabre" w:date="2024-05-14T15:42:00Z">
              <w:r>
                <w:t>7 May</w:t>
              </w:r>
            </w:ins>
          </w:p>
        </w:tc>
      </w:tr>
    </w:tbl>
    <w:p w14:paraId="248CE543" w14:textId="77777777" w:rsidR="0092128A" w:rsidRDefault="0092128A" w:rsidP="0092128A">
      <w:pPr>
        <w:pStyle w:val="Titre4"/>
        <w:rPr>
          <w:ins w:id="682" w:author="Antoine Fabre" w:date="2024-05-14T15:42:00Z"/>
        </w:rPr>
      </w:pPr>
      <w:ins w:id="683" w:author="Antoine Fabre" w:date="2024-05-14T15:42:00Z">
        <w:r>
          <w:t>Couloirs</w:t>
        </w:r>
      </w:ins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1"/>
        <w:gridCol w:w="7804"/>
        <w:gridCol w:w="525"/>
      </w:tblGrid>
      <w:tr w:rsidR="0092128A" w14:paraId="2A547F3A" w14:textId="77777777" w:rsidTr="000F18EA">
        <w:trPr>
          <w:ins w:id="684" w:author="Antoine Fabre" w:date="2024-05-14T15:42:00Z"/>
        </w:trPr>
        <w:tc>
          <w:tcPr>
            <w:tcW w:w="0" w:type="auto"/>
          </w:tcPr>
          <w:p w14:paraId="4C43F64F" w14:textId="77777777" w:rsidR="0092128A" w:rsidRDefault="0092128A" w:rsidP="000F18EA">
            <w:pPr>
              <w:rPr>
                <w:ins w:id="685" w:author="Antoine Fabre" w:date="2024-05-14T15:42:00Z"/>
              </w:rPr>
            </w:pPr>
            <w:proofErr w:type="gramStart"/>
            <w:ins w:id="686" w:author="Antoine Fabre" w:date="2024-05-14T15:42:00Z">
              <w:r>
                <w:t>sol</w:t>
              </w:r>
              <w:proofErr w:type="gramEnd"/>
            </w:ins>
          </w:p>
        </w:tc>
        <w:tc>
          <w:tcPr>
            <w:tcW w:w="0" w:type="auto"/>
          </w:tcPr>
          <w:p w14:paraId="664D0CAA" w14:textId="77777777" w:rsidR="0092128A" w:rsidRDefault="0092128A" w:rsidP="000F18EA">
            <w:pPr>
              <w:rPr>
                <w:ins w:id="687" w:author="Antoine Fabre" w:date="2024-05-14T15:42:00Z"/>
              </w:rPr>
            </w:pPr>
            <w:proofErr w:type="gramStart"/>
            <w:ins w:id="688" w:author="Antoine Fabre" w:date="2024-05-14T15:42:00Z">
              <w:r>
                <w:t>le</w:t>
              </w:r>
              <w:proofErr w:type="gramEnd"/>
              <w:r>
                <w:t xml:space="preserve"> sol est de couleur bleu</w:t>
              </w:r>
            </w:ins>
          </w:p>
        </w:tc>
        <w:tc>
          <w:tcPr>
            <w:tcW w:w="0" w:type="auto"/>
          </w:tcPr>
          <w:p w14:paraId="34EBB90A" w14:textId="77777777" w:rsidR="0092128A" w:rsidRDefault="0092128A" w:rsidP="000F18EA">
            <w:pPr>
              <w:rPr>
                <w:ins w:id="689" w:author="Antoine Fabre" w:date="2024-05-14T15:42:00Z"/>
              </w:rPr>
            </w:pPr>
            <w:ins w:id="690" w:author="Antoine Fabre" w:date="2024-05-14T15:42:00Z">
              <w:r>
                <w:t>OK</w:t>
              </w:r>
            </w:ins>
          </w:p>
          <w:p w14:paraId="522681F5" w14:textId="77777777" w:rsidR="0092128A" w:rsidRDefault="0092128A" w:rsidP="000F18EA">
            <w:pPr>
              <w:rPr>
                <w:ins w:id="691" w:author="Antoine Fabre" w:date="2024-05-14T15:42:00Z"/>
              </w:rPr>
            </w:pPr>
            <w:ins w:id="692" w:author="Antoine Fabre" w:date="2024-05-14T15:42:00Z">
              <w:r>
                <w:t>7 May</w:t>
              </w:r>
            </w:ins>
          </w:p>
        </w:tc>
      </w:tr>
      <w:tr w:rsidR="0092128A" w14:paraId="2BACFF46" w14:textId="77777777" w:rsidTr="000F18EA">
        <w:trPr>
          <w:ins w:id="693" w:author="Antoine Fabre" w:date="2024-05-14T15:42:00Z"/>
        </w:trPr>
        <w:tc>
          <w:tcPr>
            <w:tcW w:w="0" w:type="auto"/>
          </w:tcPr>
          <w:p w14:paraId="06A1AB24" w14:textId="77777777" w:rsidR="0092128A" w:rsidRDefault="0092128A" w:rsidP="000F18EA">
            <w:pPr>
              <w:rPr>
                <w:ins w:id="694" w:author="Antoine Fabre" w:date="2024-05-14T15:42:00Z"/>
              </w:rPr>
            </w:pPr>
            <w:proofErr w:type="gramStart"/>
            <w:ins w:id="695" w:author="Antoine Fabre" w:date="2024-05-14T15:42:00Z">
              <w:r>
                <w:t>tables</w:t>
              </w:r>
              <w:proofErr w:type="gramEnd"/>
            </w:ins>
          </w:p>
        </w:tc>
        <w:tc>
          <w:tcPr>
            <w:tcW w:w="0" w:type="auto"/>
          </w:tcPr>
          <w:p w14:paraId="032F3A1B" w14:textId="77777777" w:rsidR="0092128A" w:rsidRDefault="0092128A" w:rsidP="000F18EA">
            <w:pPr>
              <w:rPr>
                <w:ins w:id="696" w:author="Antoine Fabre" w:date="2024-05-14T15:42:00Z"/>
              </w:rPr>
            </w:pPr>
            <w:proofErr w:type="gramStart"/>
            <w:ins w:id="697" w:author="Antoine Fabre" w:date="2024-05-14T15:42:00Z">
              <w:r>
                <w:t>il</w:t>
              </w:r>
              <w:proofErr w:type="gramEnd"/>
              <w:r>
                <w:t xml:space="preserve"> y a une table </w:t>
              </w:r>
              <w:proofErr w:type="spellStart"/>
              <w:r>
                <w:t>a</w:t>
              </w:r>
              <w:proofErr w:type="spellEnd"/>
              <w:r>
                <w:t xml:space="preserve"> chaque extrémités de chaque couloirs. </w:t>
              </w:r>
              <w:proofErr w:type="spellStart"/>
              <w:proofErr w:type="gramStart"/>
              <w:r>
                <w:t>a</w:t>
              </w:r>
              <w:proofErr w:type="spellEnd"/>
              <w:proofErr w:type="gramEnd"/>
              <w:r>
                <w:t xml:space="preserve"> chaque table il y a 4 chaises.</w:t>
              </w:r>
            </w:ins>
          </w:p>
        </w:tc>
        <w:tc>
          <w:tcPr>
            <w:tcW w:w="0" w:type="auto"/>
          </w:tcPr>
          <w:p w14:paraId="45D4CFDC" w14:textId="77777777" w:rsidR="0092128A" w:rsidRDefault="0092128A" w:rsidP="000F18EA">
            <w:pPr>
              <w:rPr>
                <w:ins w:id="698" w:author="Antoine Fabre" w:date="2024-05-14T15:42:00Z"/>
              </w:rPr>
            </w:pPr>
            <w:ins w:id="699" w:author="Antoine Fabre" w:date="2024-05-14T15:42:00Z">
              <w:r>
                <w:t>OK</w:t>
              </w:r>
            </w:ins>
          </w:p>
          <w:p w14:paraId="103711A7" w14:textId="77777777" w:rsidR="0092128A" w:rsidRDefault="0092128A" w:rsidP="000F18EA">
            <w:pPr>
              <w:rPr>
                <w:ins w:id="700" w:author="Antoine Fabre" w:date="2024-05-14T15:42:00Z"/>
              </w:rPr>
            </w:pPr>
            <w:ins w:id="701" w:author="Antoine Fabre" w:date="2024-05-14T15:42:00Z">
              <w:r>
                <w:t>7 May</w:t>
              </w:r>
            </w:ins>
          </w:p>
        </w:tc>
      </w:tr>
      <w:tr w:rsidR="0092128A" w14:paraId="56F34622" w14:textId="77777777" w:rsidTr="000F18EA">
        <w:trPr>
          <w:ins w:id="702" w:author="Antoine Fabre" w:date="2024-05-14T15:42:00Z"/>
        </w:trPr>
        <w:tc>
          <w:tcPr>
            <w:tcW w:w="0" w:type="auto"/>
          </w:tcPr>
          <w:p w14:paraId="26C9DE79" w14:textId="77777777" w:rsidR="0092128A" w:rsidRDefault="0092128A" w:rsidP="000F18EA">
            <w:pPr>
              <w:rPr>
                <w:ins w:id="703" w:author="Antoine Fabre" w:date="2024-05-14T15:42:00Z"/>
              </w:rPr>
            </w:pPr>
            <w:proofErr w:type="gramStart"/>
            <w:ins w:id="704" w:author="Antoine Fabre" w:date="2024-05-14T15:42:00Z">
              <w:r>
                <w:t>banc</w:t>
              </w:r>
              <w:proofErr w:type="gramEnd"/>
            </w:ins>
          </w:p>
        </w:tc>
        <w:tc>
          <w:tcPr>
            <w:tcW w:w="0" w:type="auto"/>
          </w:tcPr>
          <w:p w14:paraId="29688AB8" w14:textId="77777777" w:rsidR="0092128A" w:rsidRDefault="0092128A" w:rsidP="000F18EA">
            <w:pPr>
              <w:rPr>
                <w:ins w:id="705" w:author="Antoine Fabre" w:date="2024-05-14T15:42:00Z"/>
              </w:rPr>
            </w:pPr>
            <w:proofErr w:type="gramStart"/>
            <w:ins w:id="706" w:author="Antoine Fabre" w:date="2024-05-14T15:42:00Z">
              <w:r>
                <w:t>il</w:t>
              </w:r>
              <w:proofErr w:type="gramEnd"/>
              <w:r>
                <w:t xml:space="preserve"> y a 2 bancs dans chaque couloirs. </w:t>
              </w:r>
              <w:proofErr w:type="gramStart"/>
              <w:r>
                <w:t>ils</w:t>
              </w:r>
              <w:proofErr w:type="gramEnd"/>
              <w:r>
                <w:t xml:space="preserve"> sont de chaque côté du couloir. </w:t>
              </w:r>
              <w:proofErr w:type="gramStart"/>
              <w:r>
                <w:t>les</w:t>
              </w:r>
              <w:proofErr w:type="gramEnd"/>
              <w:r>
                <w:t xml:space="preserve"> bancs sont en bois blanc.</w:t>
              </w:r>
            </w:ins>
          </w:p>
        </w:tc>
        <w:tc>
          <w:tcPr>
            <w:tcW w:w="0" w:type="auto"/>
          </w:tcPr>
          <w:p w14:paraId="2A9E889D" w14:textId="77777777" w:rsidR="0092128A" w:rsidRDefault="0092128A" w:rsidP="000F18EA">
            <w:pPr>
              <w:rPr>
                <w:ins w:id="707" w:author="Antoine Fabre" w:date="2024-05-14T15:42:00Z"/>
              </w:rPr>
            </w:pPr>
            <w:ins w:id="708" w:author="Antoine Fabre" w:date="2024-05-14T15:42:00Z">
              <w:r>
                <w:t>OK</w:t>
              </w:r>
            </w:ins>
          </w:p>
          <w:p w14:paraId="1EEBCBB9" w14:textId="77777777" w:rsidR="0092128A" w:rsidRDefault="0092128A" w:rsidP="000F18EA">
            <w:pPr>
              <w:rPr>
                <w:ins w:id="709" w:author="Antoine Fabre" w:date="2024-05-14T15:42:00Z"/>
              </w:rPr>
            </w:pPr>
            <w:ins w:id="710" w:author="Antoine Fabre" w:date="2024-05-14T15:42:00Z">
              <w:r>
                <w:t>7 May</w:t>
              </w:r>
            </w:ins>
          </w:p>
        </w:tc>
      </w:tr>
      <w:tr w:rsidR="0092128A" w14:paraId="65842BFD" w14:textId="77777777" w:rsidTr="000F18EA">
        <w:trPr>
          <w:ins w:id="711" w:author="Antoine Fabre" w:date="2024-05-14T15:42:00Z"/>
        </w:trPr>
        <w:tc>
          <w:tcPr>
            <w:tcW w:w="0" w:type="auto"/>
          </w:tcPr>
          <w:p w14:paraId="4DD65C98" w14:textId="77777777" w:rsidR="0092128A" w:rsidRDefault="0092128A" w:rsidP="000F18EA">
            <w:pPr>
              <w:rPr>
                <w:ins w:id="712" w:author="Antoine Fabre" w:date="2024-05-14T15:42:00Z"/>
              </w:rPr>
            </w:pPr>
            <w:proofErr w:type="gramStart"/>
            <w:ins w:id="713" w:author="Antoine Fabre" w:date="2024-05-14T15:42:00Z">
              <w:r>
                <w:t>plantes</w:t>
              </w:r>
              <w:proofErr w:type="gramEnd"/>
            </w:ins>
          </w:p>
        </w:tc>
        <w:tc>
          <w:tcPr>
            <w:tcW w:w="0" w:type="auto"/>
          </w:tcPr>
          <w:p w14:paraId="33AB0FAE" w14:textId="77777777" w:rsidR="0092128A" w:rsidRDefault="0092128A" w:rsidP="000F18EA">
            <w:pPr>
              <w:rPr>
                <w:ins w:id="714" w:author="Antoine Fabre" w:date="2024-05-14T15:42:00Z"/>
              </w:rPr>
            </w:pPr>
            <w:proofErr w:type="gramStart"/>
            <w:ins w:id="715" w:author="Antoine Fabre" w:date="2024-05-14T15:42:00Z">
              <w:r>
                <w:t>il</w:t>
              </w:r>
              <w:proofErr w:type="gramEnd"/>
              <w:r>
                <w:t xml:space="preserve"> y a des 6 plantes de type grasses de taille moyenne par couloirs. </w:t>
              </w:r>
              <w:proofErr w:type="gramStart"/>
              <w:r>
                <w:t>il</w:t>
              </w:r>
              <w:proofErr w:type="gramEnd"/>
              <w:r>
                <w:t xml:space="preserve"> y a deux plantes qui entourent chaque bancs. </w:t>
              </w:r>
              <w:proofErr w:type="gramStart"/>
              <w:r>
                <w:t>il</w:t>
              </w:r>
              <w:proofErr w:type="gramEnd"/>
              <w:r>
                <w:t xml:space="preserve"> y a une plante qui est près de chaque tables.</w:t>
              </w:r>
            </w:ins>
          </w:p>
        </w:tc>
        <w:tc>
          <w:tcPr>
            <w:tcW w:w="0" w:type="auto"/>
          </w:tcPr>
          <w:p w14:paraId="44856598" w14:textId="77777777" w:rsidR="0092128A" w:rsidRDefault="0092128A" w:rsidP="000F18EA">
            <w:pPr>
              <w:rPr>
                <w:ins w:id="716" w:author="Antoine Fabre" w:date="2024-05-14T15:42:00Z"/>
              </w:rPr>
            </w:pPr>
            <w:ins w:id="717" w:author="Antoine Fabre" w:date="2024-05-14T15:42:00Z">
              <w:r>
                <w:t>OK</w:t>
              </w:r>
            </w:ins>
          </w:p>
          <w:p w14:paraId="4C975AD3" w14:textId="77777777" w:rsidR="0092128A" w:rsidRDefault="0092128A" w:rsidP="000F18EA">
            <w:pPr>
              <w:rPr>
                <w:ins w:id="718" w:author="Antoine Fabre" w:date="2024-05-14T15:42:00Z"/>
              </w:rPr>
            </w:pPr>
            <w:ins w:id="719" w:author="Antoine Fabre" w:date="2024-05-14T15:42:00Z">
              <w:r>
                <w:t>7 May</w:t>
              </w:r>
            </w:ins>
          </w:p>
        </w:tc>
      </w:tr>
    </w:tbl>
    <w:p w14:paraId="1A9872DD" w14:textId="77777777" w:rsidR="0092128A" w:rsidRDefault="0092128A" w:rsidP="0092128A">
      <w:pPr>
        <w:pStyle w:val="Titre3"/>
        <w:rPr>
          <w:ins w:id="720" w:author="Antoine Fabre" w:date="2024-05-14T15:42:00Z"/>
        </w:rPr>
      </w:pPr>
      <w:ins w:id="721" w:author="Antoine Fabre" w:date="2024-05-14T15:42:00Z">
        <w:r>
          <w:lastRenderedPageBreak/>
          <w:t>Sprint 4</w:t>
        </w:r>
      </w:ins>
    </w:p>
    <w:p w14:paraId="657B359D" w14:textId="77777777" w:rsidR="0092128A" w:rsidRDefault="0092128A" w:rsidP="0092128A">
      <w:pPr>
        <w:pStyle w:val="Titre4"/>
        <w:rPr>
          <w:ins w:id="722" w:author="Antoine Fabre" w:date="2024-05-14T15:42:00Z"/>
        </w:rPr>
      </w:pPr>
      <w:ins w:id="723" w:author="Antoine Fabre" w:date="2024-05-14T15:42:00Z">
        <w:r>
          <w:t>Espace Pic-Nic</w:t>
        </w:r>
      </w:ins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2"/>
        <w:gridCol w:w="7300"/>
        <w:gridCol w:w="678"/>
      </w:tblGrid>
      <w:tr w:rsidR="0092128A" w14:paraId="411E0E47" w14:textId="77777777" w:rsidTr="000F18EA">
        <w:trPr>
          <w:ins w:id="724" w:author="Antoine Fabre" w:date="2024-05-14T15:42:00Z"/>
        </w:trPr>
        <w:tc>
          <w:tcPr>
            <w:tcW w:w="0" w:type="auto"/>
          </w:tcPr>
          <w:p w14:paraId="42C4C41E" w14:textId="77777777" w:rsidR="0092128A" w:rsidRDefault="0092128A" w:rsidP="000F18EA">
            <w:pPr>
              <w:rPr>
                <w:ins w:id="725" w:author="Antoine Fabre" w:date="2024-05-14T15:42:00Z"/>
              </w:rPr>
            </w:pPr>
            <w:proofErr w:type="gramStart"/>
            <w:ins w:id="726" w:author="Antoine Fabre" w:date="2024-05-14T15:42:00Z">
              <w:r>
                <w:t>table</w:t>
              </w:r>
              <w:proofErr w:type="gramEnd"/>
            </w:ins>
          </w:p>
        </w:tc>
        <w:tc>
          <w:tcPr>
            <w:tcW w:w="0" w:type="auto"/>
          </w:tcPr>
          <w:p w14:paraId="11A484F3" w14:textId="77777777" w:rsidR="0092128A" w:rsidRDefault="0092128A" w:rsidP="000F18EA">
            <w:pPr>
              <w:rPr>
                <w:ins w:id="727" w:author="Antoine Fabre" w:date="2024-05-14T15:42:00Z"/>
              </w:rPr>
            </w:pPr>
            <w:proofErr w:type="gramStart"/>
            <w:ins w:id="728" w:author="Antoine Fabre" w:date="2024-05-14T15:42:00Z">
              <w:r>
                <w:t>il</w:t>
              </w:r>
              <w:proofErr w:type="gramEnd"/>
              <w:r>
                <w:t xml:space="preserve"> y a 5 tables </w:t>
              </w:r>
              <w:proofErr w:type="spellStart"/>
              <w:r>
                <w:t>a</w:t>
              </w:r>
              <w:proofErr w:type="spellEnd"/>
              <w:r>
                <w:t xml:space="preserve"> Pic-Nic avec 5 chaises par table. </w:t>
              </w:r>
              <w:proofErr w:type="gramStart"/>
              <w:r>
                <w:t>une</w:t>
              </w:r>
              <w:proofErr w:type="gramEnd"/>
              <w:r>
                <w:t xml:space="preserve"> tables est rectangulaire et en bois.</w:t>
              </w:r>
            </w:ins>
          </w:p>
        </w:tc>
        <w:tc>
          <w:tcPr>
            <w:tcW w:w="0" w:type="auto"/>
          </w:tcPr>
          <w:p w14:paraId="6F8D0DC8" w14:textId="77777777" w:rsidR="0092128A" w:rsidRDefault="0092128A" w:rsidP="000F18EA">
            <w:pPr>
              <w:rPr>
                <w:ins w:id="729" w:author="Antoine Fabre" w:date="2024-05-14T15:42:00Z"/>
              </w:rPr>
            </w:pPr>
            <w:ins w:id="730" w:author="Antoine Fabre" w:date="2024-05-14T15:42:00Z">
              <w:r>
                <w:t>OK</w:t>
              </w:r>
            </w:ins>
          </w:p>
          <w:p w14:paraId="115691A4" w14:textId="77777777" w:rsidR="0092128A" w:rsidRDefault="0092128A" w:rsidP="000F18EA">
            <w:pPr>
              <w:rPr>
                <w:ins w:id="731" w:author="Antoine Fabre" w:date="2024-05-14T15:42:00Z"/>
              </w:rPr>
            </w:pPr>
            <w:ins w:id="732" w:author="Antoine Fabre" w:date="2024-05-14T15:42:00Z">
              <w:r>
                <w:t>14 May</w:t>
              </w:r>
            </w:ins>
          </w:p>
        </w:tc>
      </w:tr>
      <w:tr w:rsidR="0092128A" w14:paraId="10A4A739" w14:textId="77777777" w:rsidTr="000F18EA">
        <w:trPr>
          <w:ins w:id="733" w:author="Antoine Fabre" w:date="2024-05-14T15:42:00Z"/>
        </w:trPr>
        <w:tc>
          <w:tcPr>
            <w:tcW w:w="0" w:type="auto"/>
          </w:tcPr>
          <w:p w14:paraId="3916A17F" w14:textId="77777777" w:rsidR="0092128A" w:rsidRDefault="0092128A" w:rsidP="000F18EA">
            <w:pPr>
              <w:rPr>
                <w:ins w:id="734" w:author="Antoine Fabre" w:date="2024-05-14T15:42:00Z"/>
              </w:rPr>
            </w:pPr>
            <w:proofErr w:type="gramStart"/>
            <w:ins w:id="735" w:author="Antoine Fabre" w:date="2024-05-14T15:42:00Z">
              <w:r>
                <w:t>micro</w:t>
              </w:r>
              <w:proofErr w:type="gramEnd"/>
              <w:r>
                <w:t>-onde</w:t>
              </w:r>
            </w:ins>
          </w:p>
        </w:tc>
        <w:tc>
          <w:tcPr>
            <w:tcW w:w="0" w:type="auto"/>
          </w:tcPr>
          <w:p w14:paraId="343E4799" w14:textId="77777777" w:rsidR="0092128A" w:rsidRDefault="0092128A" w:rsidP="000F18EA">
            <w:pPr>
              <w:rPr>
                <w:ins w:id="736" w:author="Antoine Fabre" w:date="2024-05-14T15:42:00Z"/>
              </w:rPr>
            </w:pPr>
            <w:proofErr w:type="gramStart"/>
            <w:ins w:id="737" w:author="Antoine Fabre" w:date="2024-05-14T15:42:00Z">
              <w:r>
                <w:t>il</w:t>
              </w:r>
              <w:proofErr w:type="gramEnd"/>
              <w:r>
                <w:t xml:space="preserve"> y a 4 micro-ondes posé sur un meuble avec dedans des verres</w:t>
              </w:r>
            </w:ins>
          </w:p>
        </w:tc>
        <w:tc>
          <w:tcPr>
            <w:tcW w:w="0" w:type="auto"/>
          </w:tcPr>
          <w:p w14:paraId="544D96D7" w14:textId="77777777" w:rsidR="0092128A" w:rsidRDefault="0092128A" w:rsidP="000F18EA">
            <w:pPr>
              <w:rPr>
                <w:ins w:id="738" w:author="Antoine Fabre" w:date="2024-05-14T15:42:00Z"/>
              </w:rPr>
            </w:pPr>
            <w:ins w:id="739" w:author="Antoine Fabre" w:date="2024-05-14T15:42:00Z">
              <w:r>
                <w:t>OK</w:t>
              </w:r>
            </w:ins>
          </w:p>
          <w:p w14:paraId="3FA0A347" w14:textId="77777777" w:rsidR="0092128A" w:rsidRDefault="0092128A" w:rsidP="000F18EA">
            <w:pPr>
              <w:rPr>
                <w:ins w:id="740" w:author="Antoine Fabre" w:date="2024-05-14T15:42:00Z"/>
              </w:rPr>
            </w:pPr>
            <w:ins w:id="741" w:author="Antoine Fabre" w:date="2024-05-14T15:42:00Z">
              <w:r>
                <w:t>14 May</w:t>
              </w:r>
            </w:ins>
          </w:p>
        </w:tc>
      </w:tr>
      <w:tr w:rsidR="0092128A" w14:paraId="03195EBC" w14:textId="77777777" w:rsidTr="000F18EA">
        <w:trPr>
          <w:ins w:id="742" w:author="Antoine Fabre" w:date="2024-05-14T15:42:00Z"/>
        </w:trPr>
        <w:tc>
          <w:tcPr>
            <w:tcW w:w="0" w:type="auto"/>
          </w:tcPr>
          <w:p w14:paraId="17AFF3AD" w14:textId="77777777" w:rsidR="0092128A" w:rsidRDefault="0092128A" w:rsidP="000F18EA">
            <w:pPr>
              <w:rPr>
                <w:ins w:id="743" w:author="Antoine Fabre" w:date="2024-05-14T15:42:00Z"/>
              </w:rPr>
            </w:pPr>
            <w:proofErr w:type="gramStart"/>
            <w:ins w:id="744" w:author="Antoine Fabre" w:date="2024-05-14T15:42:00Z">
              <w:r>
                <w:t>porte</w:t>
              </w:r>
              <w:proofErr w:type="gramEnd"/>
            </w:ins>
          </w:p>
        </w:tc>
        <w:tc>
          <w:tcPr>
            <w:tcW w:w="0" w:type="auto"/>
          </w:tcPr>
          <w:p w14:paraId="5423EFA4" w14:textId="77777777" w:rsidR="0092128A" w:rsidRDefault="0092128A" w:rsidP="000F18EA">
            <w:pPr>
              <w:rPr>
                <w:ins w:id="745" w:author="Antoine Fabre" w:date="2024-05-14T15:42:00Z"/>
              </w:rPr>
            </w:pPr>
            <w:proofErr w:type="gramStart"/>
            <w:ins w:id="746" w:author="Antoine Fabre" w:date="2024-05-14T15:42:00Z">
              <w:r>
                <w:t>il</w:t>
              </w:r>
              <w:proofErr w:type="gramEnd"/>
              <w:r>
                <w:t xml:space="preserve"> y a une porte en bois </w:t>
              </w:r>
              <w:proofErr w:type="spellStart"/>
              <w:r>
                <w:t>a</w:t>
              </w:r>
              <w:proofErr w:type="spellEnd"/>
              <w:r>
                <w:t xml:space="preserve"> droite du mur qui relie le couloir a la </w:t>
              </w:r>
              <w:proofErr w:type="spellStart"/>
              <w:r>
                <w:t>piece</w:t>
              </w:r>
              <w:proofErr w:type="spellEnd"/>
            </w:ins>
          </w:p>
        </w:tc>
        <w:tc>
          <w:tcPr>
            <w:tcW w:w="0" w:type="auto"/>
          </w:tcPr>
          <w:p w14:paraId="01AD3E79" w14:textId="77777777" w:rsidR="0092128A" w:rsidRDefault="0092128A" w:rsidP="000F18EA">
            <w:pPr>
              <w:rPr>
                <w:ins w:id="747" w:author="Antoine Fabre" w:date="2024-05-14T15:42:00Z"/>
              </w:rPr>
            </w:pPr>
            <w:ins w:id="748" w:author="Antoine Fabre" w:date="2024-05-14T15:42:00Z">
              <w:r>
                <w:t>OK</w:t>
              </w:r>
            </w:ins>
          </w:p>
          <w:p w14:paraId="6E425DE7" w14:textId="77777777" w:rsidR="0092128A" w:rsidRDefault="0092128A" w:rsidP="000F18EA">
            <w:pPr>
              <w:rPr>
                <w:ins w:id="749" w:author="Antoine Fabre" w:date="2024-05-14T15:42:00Z"/>
              </w:rPr>
            </w:pPr>
            <w:ins w:id="750" w:author="Antoine Fabre" w:date="2024-05-14T15:42:00Z">
              <w:r>
                <w:t>14 May</w:t>
              </w:r>
            </w:ins>
          </w:p>
        </w:tc>
      </w:tr>
      <w:tr w:rsidR="0092128A" w14:paraId="4C8997F0" w14:textId="77777777" w:rsidTr="000F18EA">
        <w:trPr>
          <w:ins w:id="751" w:author="Antoine Fabre" w:date="2024-05-14T15:42:00Z"/>
        </w:trPr>
        <w:tc>
          <w:tcPr>
            <w:tcW w:w="0" w:type="auto"/>
          </w:tcPr>
          <w:p w14:paraId="7F54076B" w14:textId="77777777" w:rsidR="0092128A" w:rsidRDefault="0092128A" w:rsidP="000F18EA">
            <w:pPr>
              <w:rPr>
                <w:ins w:id="752" w:author="Antoine Fabre" w:date="2024-05-14T15:42:00Z"/>
              </w:rPr>
            </w:pPr>
            <w:proofErr w:type="spellStart"/>
            <w:proofErr w:type="gramStart"/>
            <w:ins w:id="753" w:author="Antoine Fabre" w:date="2024-05-14T15:42:00Z">
              <w:r>
                <w:t>fenetre</w:t>
              </w:r>
              <w:proofErr w:type="spellEnd"/>
              <w:proofErr w:type="gramEnd"/>
            </w:ins>
          </w:p>
        </w:tc>
        <w:tc>
          <w:tcPr>
            <w:tcW w:w="0" w:type="auto"/>
          </w:tcPr>
          <w:p w14:paraId="55AD8BC2" w14:textId="77777777" w:rsidR="0092128A" w:rsidRDefault="0092128A" w:rsidP="000F18EA">
            <w:pPr>
              <w:rPr>
                <w:ins w:id="754" w:author="Antoine Fabre" w:date="2024-05-14T15:42:00Z"/>
              </w:rPr>
            </w:pPr>
            <w:proofErr w:type="gramStart"/>
            <w:ins w:id="755" w:author="Antoine Fabre" w:date="2024-05-14T15:42:00Z">
              <w:r>
                <w:t>il</w:t>
              </w:r>
              <w:proofErr w:type="gramEnd"/>
              <w:r>
                <w:t xml:space="preserve"> y a une baie vitrée fait 5 </w:t>
              </w:r>
              <w:proofErr w:type="spellStart"/>
              <w:r>
                <w:t>metres</w:t>
              </w:r>
              <w:proofErr w:type="spellEnd"/>
              <w:r>
                <w:t xml:space="preserve"> de long et 2 </w:t>
              </w:r>
              <w:proofErr w:type="spellStart"/>
              <w:r>
                <w:t>metres</w:t>
              </w:r>
              <w:proofErr w:type="spellEnd"/>
              <w:r>
                <w:t xml:space="preserve"> le hauteur</w:t>
              </w:r>
            </w:ins>
          </w:p>
        </w:tc>
        <w:tc>
          <w:tcPr>
            <w:tcW w:w="0" w:type="auto"/>
          </w:tcPr>
          <w:p w14:paraId="7DD77401" w14:textId="77777777" w:rsidR="0092128A" w:rsidRDefault="0092128A" w:rsidP="000F18EA">
            <w:pPr>
              <w:rPr>
                <w:ins w:id="756" w:author="Antoine Fabre" w:date="2024-05-14T15:42:00Z"/>
              </w:rPr>
            </w:pPr>
            <w:ins w:id="757" w:author="Antoine Fabre" w:date="2024-05-14T15:42:00Z">
              <w:r>
                <w:t>OK</w:t>
              </w:r>
            </w:ins>
          </w:p>
          <w:p w14:paraId="4D8A4518" w14:textId="77777777" w:rsidR="0092128A" w:rsidRDefault="0092128A" w:rsidP="000F18EA">
            <w:pPr>
              <w:rPr>
                <w:ins w:id="758" w:author="Antoine Fabre" w:date="2024-05-14T15:42:00Z"/>
              </w:rPr>
            </w:pPr>
            <w:ins w:id="759" w:author="Antoine Fabre" w:date="2024-05-14T15:42:00Z">
              <w:r>
                <w:t>14 May</w:t>
              </w:r>
            </w:ins>
          </w:p>
        </w:tc>
      </w:tr>
    </w:tbl>
    <w:p w14:paraId="5596B372" w14:textId="77777777" w:rsidR="0092128A" w:rsidRDefault="0092128A" w:rsidP="0092128A">
      <w:pPr>
        <w:pStyle w:val="Titre4"/>
        <w:rPr>
          <w:ins w:id="760" w:author="Antoine Fabre" w:date="2024-05-14T15:42:00Z"/>
        </w:rPr>
      </w:pPr>
      <w:ins w:id="761" w:author="Antoine Fabre" w:date="2024-05-14T15:42:00Z">
        <w:r>
          <w:t>Parking deux roues</w:t>
        </w:r>
      </w:ins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6"/>
        <w:gridCol w:w="6797"/>
        <w:gridCol w:w="557"/>
      </w:tblGrid>
      <w:tr w:rsidR="0092128A" w14:paraId="737C3B38" w14:textId="77777777" w:rsidTr="000F18EA">
        <w:trPr>
          <w:ins w:id="762" w:author="Antoine Fabre" w:date="2024-05-14T15:42:00Z"/>
        </w:trPr>
        <w:tc>
          <w:tcPr>
            <w:tcW w:w="0" w:type="auto"/>
          </w:tcPr>
          <w:p w14:paraId="116EED6A" w14:textId="77777777" w:rsidR="0092128A" w:rsidRDefault="0092128A" w:rsidP="000F18EA">
            <w:pPr>
              <w:rPr>
                <w:ins w:id="763" w:author="Antoine Fabre" w:date="2024-05-14T15:42:00Z"/>
              </w:rPr>
            </w:pPr>
            <w:ins w:id="764" w:author="Antoine Fabre" w:date="2024-05-14T15:42:00Z">
              <w:r>
                <w:t>Porte garage</w:t>
              </w:r>
            </w:ins>
          </w:p>
        </w:tc>
        <w:tc>
          <w:tcPr>
            <w:tcW w:w="0" w:type="auto"/>
          </w:tcPr>
          <w:p w14:paraId="6796BC8B" w14:textId="77777777" w:rsidR="0092128A" w:rsidRDefault="0092128A" w:rsidP="000F18EA">
            <w:pPr>
              <w:rPr>
                <w:ins w:id="765" w:author="Antoine Fabre" w:date="2024-05-14T15:42:00Z"/>
              </w:rPr>
            </w:pPr>
            <w:proofErr w:type="gramStart"/>
            <w:ins w:id="766" w:author="Antoine Fabre" w:date="2024-05-14T15:42:00Z">
              <w:r>
                <w:t>un</w:t>
              </w:r>
              <w:proofErr w:type="gramEnd"/>
              <w:r>
                <w:t xml:space="preserve"> porte coulissante de 2m de large a 1m du mur de gauche</w:t>
              </w:r>
            </w:ins>
          </w:p>
        </w:tc>
        <w:tc>
          <w:tcPr>
            <w:tcW w:w="0" w:type="auto"/>
          </w:tcPr>
          <w:p w14:paraId="1CCC13D0" w14:textId="77777777" w:rsidR="0092128A" w:rsidRDefault="0092128A" w:rsidP="000F18EA">
            <w:pPr>
              <w:rPr>
                <w:ins w:id="767" w:author="Antoine Fabre" w:date="2024-05-14T15:42:00Z"/>
              </w:rPr>
            </w:pPr>
            <w:ins w:id="768" w:author="Antoine Fabre" w:date="2024-05-14T15:42:00Z">
              <w:r>
                <w:t>OK</w:t>
              </w:r>
            </w:ins>
          </w:p>
          <w:p w14:paraId="5C20DAF1" w14:textId="77777777" w:rsidR="0092128A" w:rsidRDefault="0092128A" w:rsidP="000F18EA">
            <w:pPr>
              <w:rPr>
                <w:ins w:id="769" w:author="Antoine Fabre" w:date="2024-05-14T15:42:00Z"/>
              </w:rPr>
            </w:pPr>
            <w:ins w:id="770" w:author="Antoine Fabre" w:date="2024-05-14T15:42:00Z">
              <w:r>
                <w:t>14 May</w:t>
              </w:r>
            </w:ins>
          </w:p>
        </w:tc>
      </w:tr>
      <w:tr w:rsidR="0092128A" w14:paraId="3904545B" w14:textId="77777777" w:rsidTr="000F18EA">
        <w:trPr>
          <w:ins w:id="771" w:author="Antoine Fabre" w:date="2024-05-14T15:42:00Z"/>
        </w:trPr>
        <w:tc>
          <w:tcPr>
            <w:tcW w:w="0" w:type="auto"/>
          </w:tcPr>
          <w:p w14:paraId="7FF8D438" w14:textId="77777777" w:rsidR="0092128A" w:rsidRDefault="0092128A" w:rsidP="000F18EA">
            <w:pPr>
              <w:rPr>
                <w:ins w:id="772" w:author="Antoine Fabre" w:date="2024-05-14T15:42:00Z"/>
              </w:rPr>
            </w:pPr>
            <w:ins w:id="773" w:author="Antoine Fabre" w:date="2024-05-14T15:42:00Z">
              <w:r>
                <w:t>Place vélo</w:t>
              </w:r>
            </w:ins>
          </w:p>
        </w:tc>
        <w:tc>
          <w:tcPr>
            <w:tcW w:w="0" w:type="auto"/>
          </w:tcPr>
          <w:p w14:paraId="07F2525F" w14:textId="77777777" w:rsidR="0092128A" w:rsidRDefault="0092128A" w:rsidP="000F18EA">
            <w:pPr>
              <w:rPr>
                <w:ins w:id="774" w:author="Antoine Fabre" w:date="2024-05-14T15:42:00Z"/>
              </w:rPr>
            </w:pPr>
            <w:proofErr w:type="gramStart"/>
            <w:ins w:id="775" w:author="Antoine Fabre" w:date="2024-05-14T15:42:00Z">
              <w:r>
                <w:t>un</w:t>
              </w:r>
              <w:proofErr w:type="gramEnd"/>
              <w:r>
                <w:t xml:space="preserve"> rail </w:t>
              </w:r>
              <w:proofErr w:type="spellStart"/>
              <w:r>
                <w:t>a</w:t>
              </w:r>
              <w:proofErr w:type="spellEnd"/>
              <w:r>
                <w:t xml:space="preserve"> vélo tout le long du mur de l'entrée</w:t>
              </w:r>
            </w:ins>
          </w:p>
        </w:tc>
        <w:tc>
          <w:tcPr>
            <w:tcW w:w="0" w:type="auto"/>
          </w:tcPr>
          <w:p w14:paraId="764EBAE2" w14:textId="77777777" w:rsidR="0092128A" w:rsidRDefault="0092128A" w:rsidP="000F18EA">
            <w:pPr>
              <w:rPr>
                <w:ins w:id="776" w:author="Antoine Fabre" w:date="2024-05-14T15:42:00Z"/>
              </w:rPr>
            </w:pPr>
            <w:ins w:id="777" w:author="Antoine Fabre" w:date="2024-05-14T15:42:00Z">
              <w:r>
                <w:t>OK</w:t>
              </w:r>
            </w:ins>
          </w:p>
          <w:p w14:paraId="45646F08" w14:textId="77777777" w:rsidR="0092128A" w:rsidRDefault="0092128A" w:rsidP="000F18EA">
            <w:pPr>
              <w:rPr>
                <w:ins w:id="778" w:author="Antoine Fabre" w:date="2024-05-14T15:42:00Z"/>
              </w:rPr>
            </w:pPr>
            <w:ins w:id="779" w:author="Antoine Fabre" w:date="2024-05-14T15:42:00Z">
              <w:r>
                <w:t>14 May</w:t>
              </w:r>
            </w:ins>
          </w:p>
        </w:tc>
      </w:tr>
      <w:tr w:rsidR="0092128A" w14:paraId="61198CF0" w14:textId="77777777" w:rsidTr="000F18EA">
        <w:trPr>
          <w:ins w:id="780" w:author="Antoine Fabre" w:date="2024-05-14T15:42:00Z"/>
        </w:trPr>
        <w:tc>
          <w:tcPr>
            <w:tcW w:w="0" w:type="auto"/>
          </w:tcPr>
          <w:p w14:paraId="762507B7" w14:textId="77777777" w:rsidR="0092128A" w:rsidRDefault="0092128A" w:rsidP="000F18EA">
            <w:pPr>
              <w:rPr>
                <w:ins w:id="781" w:author="Antoine Fabre" w:date="2024-05-14T15:42:00Z"/>
              </w:rPr>
            </w:pPr>
            <w:ins w:id="782" w:author="Antoine Fabre" w:date="2024-05-14T15:42:00Z">
              <w:r>
                <w:t>Emplacement parking</w:t>
              </w:r>
            </w:ins>
          </w:p>
        </w:tc>
        <w:tc>
          <w:tcPr>
            <w:tcW w:w="0" w:type="auto"/>
          </w:tcPr>
          <w:p w14:paraId="05A5DD76" w14:textId="77777777" w:rsidR="0092128A" w:rsidRDefault="0092128A" w:rsidP="000F18EA">
            <w:pPr>
              <w:rPr>
                <w:ins w:id="783" w:author="Antoine Fabre" w:date="2024-05-14T15:42:00Z"/>
              </w:rPr>
            </w:pPr>
            <w:ins w:id="784" w:author="Antoine Fabre" w:date="2024-05-14T15:42:00Z">
              <w:r>
                <w:t xml:space="preserve">Le parking </w:t>
              </w:r>
              <w:proofErr w:type="gramStart"/>
              <w:r>
                <w:t>ce</w:t>
              </w:r>
              <w:proofErr w:type="gramEnd"/>
              <w:r>
                <w:t xml:space="preserve"> trouve en D06</w:t>
              </w:r>
            </w:ins>
          </w:p>
        </w:tc>
        <w:tc>
          <w:tcPr>
            <w:tcW w:w="0" w:type="auto"/>
          </w:tcPr>
          <w:p w14:paraId="472DB396" w14:textId="77777777" w:rsidR="0092128A" w:rsidRDefault="0092128A" w:rsidP="000F18EA">
            <w:pPr>
              <w:rPr>
                <w:ins w:id="785" w:author="Antoine Fabre" w:date="2024-05-14T15:42:00Z"/>
              </w:rPr>
            </w:pPr>
            <w:ins w:id="786" w:author="Antoine Fabre" w:date="2024-05-14T15:42:00Z">
              <w:r>
                <w:t>OK</w:t>
              </w:r>
            </w:ins>
          </w:p>
          <w:p w14:paraId="3F4F526A" w14:textId="77777777" w:rsidR="0092128A" w:rsidRDefault="0092128A" w:rsidP="000F18EA">
            <w:pPr>
              <w:rPr>
                <w:ins w:id="787" w:author="Antoine Fabre" w:date="2024-05-14T15:42:00Z"/>
              </w:rPr>
            </w:pPr>
            <w:ins w:id="788" w:author="Antoine Fabre" w:date="2024-05-14T15:42:00Z">
              <w:r>
                <w:t>14 May</w:t>
              </w:r>
            </w:ins>
          </w:p>
        </w:tc>
      </w:tr>
      <w:tr w:rsidR="0092128A" w14:paraId="4D4BB12A" w14:textId="77777777" w:rsidTr="000F18EA">
        <w:trPr>
          <w:ins w:id="789" w:author="Antoine Fabre" w:date="2024-05-14T15:42:00Z"/>
        </w:trPr>
        <w:tc>
          <w:tcPr>
            <w:tcW w:w="0" w:type="auto"/>
          </w:tcPr>
          <w:p w14:paraId="2C40CAA0" w14:textId="77777777" w:rsidR="0092128A" w:rsidRDefault="0092128A" w:rsidP="000F18EA">
            <w:pPr>
              <w:rPr>
                <w:ins w:id="790" w:author="Antoine Fabre" w:date="2024-05-14T15:42:00Z"/>
              </w:rPr>
            </w:pPr>
            <w:ins w:id="791" w:author="Antoine Fabre" w:date="2024-05-14T15:42:00Z">
              <w:r>
                <w:t>Place moto</w:t>
              </w:r>
            </w:ins>
          </w:p>
        </w:tc>
        <w:tc>
          <w:tcPr>
            <w:tcW w:w="0" w:type="auto"/>
          </w:tcPr>
          <w:p w14:paraId="4CAA2421" w14:textId="77777777" w:rsidR="0092128A" w:rsidRDefault="0092128A" w:rsidP="000F18EA">
            <w:pPr>
              <w:rPr>
                <w:ins w:id="792" w:author="Antoine Fabre" w:date="2024-05-14T15:42:00Z"/>
              </w:rPr>
            </w:pPr>
            <w:proofErr w:type="gramStart"/>
            <w:ins w:id="793" w:author="Antoine Fabre" w:date="2024-05-14T15:42:00Z">
              <w:r>
                <w:t>sur</w:t>
              </w:r>
              <w:proofErr w:type="gramEnd"/>
              <w:r>
                <w:t xml:space="preserve"> le mur en face de l'entre et sur le mur de droite des place de moto de 1m50 et au milieu de la salle 6 place de moto de face à face (3place contre 3 place)</w:t>
              </w:r>
            </w:ins>
          </w:p>
        </w:tc>
        <w:tc>
          <w:tcPr>
            <w:tcW w:w="0" w:type="auto"/>
          </w:tcPr>
          <w:p w14:paraId="3638F52F" w14:textId="77777777" w:rsidR="0092128A" w:rsidRDefault="0092128A" w:rsidP="000F18EA">
            <w:pPr>
              <w:rPr>
                <w:ins w:id="794" w:author="Antoine Fabre" w:date="2024-05-14T15:42:00Z"/>
              </w:rPr>
            </w:pPr>
            <w:ins w:id="795" w:author="Antoine Fabre" w:date="2024-05-14T15:42:00Z">
              <w:r>
                <w:t>OK</w:t>
              </w:r>
            </w:ins>
          </w:p>
          <w:p w14:paraId="4222D4D4" w14:textId="77777777" w:rsidR="0092128A" w:rsidRDefault="0092128A" w:rsidP="000F18EA">
            <w:pPr>
              <w:rPr>
                <w:ins w:id="796" w:author="Antoine Fabre" w:date="2024-05-14T15:42:00Z"/>
              </w:rPr>
            </w:pPr>
            <w:ins w:id="797" w:author="Antoine Fabre" w:date="2024-05-14T15:42:00Z">
              <w:r>
                <w:t>14 May</w:t>
              </w:r>
            </w:ins>
          </w:p>
        </w:tc>
      </w:tr>
      <w:tr w:rsidR="0092128A" w14:paraId="482358C0" w14:textId="77777777" w:rsidTr="000F18EA">
        <w:trPr>
          <w:ins w:id="798" w:author="Antoine Fabre" w:date="2024-05-14T15:42:00Z"/>
        </w:trPr>
        <w:tc>
          <w:tcPr>
            <w:tcW w:w="0" w:type="auto"/>
          </w:tcPr>
          <w:p w14:paraId="6BD88487" w14:textId="77777777" w:rsidR="0092128A" w:rsidRDefault="0092128A" w:rsidP="000F18EA">
            <w:pPr>
              <w:rPr>
                <w:ins w:id="799" w:author="Antoine Fabre" w:date="2024-05-14T15:42:00Z"/>
              </w:rPr>
            </w:pPr>
            <w:proofErr w:type="spellStart"/>
            <w:proofErr w:type="gramStart"/>
            <w:ins w:id="800" w:author="Antoine Fabre" w:date="2024-05-14T15:42:00Z">
              <w:r>
                <w:t>lumiere</w:t>
              </w:r>
              <w:proofErr w:type="spellEnd"/>
              <w:proofErr w:type="gramEnd"/>
            </w:ins>
          </w:p>
        </w:tc>
        <w:tc>
          <w:tcPr>
            <w:tcW w:w="0" w:type="auto"/>
          </w:tcPr>
          <w:p w14:paraId="6C611AF0" w14:textId="77777777" w:rsidR="0092128A" w:rsidRDefault="0092128A" w:rsidP="000F18EA">
            <w:pPr>
              <w:rPr>
                <w:ins w:id="801" w:author="Antoine Fabre" w:date="2024-05-14T15:42:00Z"/>
              </w:rPr>
            </w:pPr>
            <w:ins w:id="802" w:author="Antoine Fabre" w:date="2024-05-14T15:42:00Z">
              <w:r>
                <w:t>4 spot lumineux dans chaque coin de la pièce et 1 au milieu</w:t>
              </w:r>
            </w:ins>
          </w:p>
        </w:tc>
        <w:tc>
          <w:tcPr>
            <w:tcW w:w="0" w:type="auto"/>
          </w:tcPr>
          <w:p w14:paraId="6453589B" w14:textId="77777777" w:rsidR="0092128A" w:rsidRDefault="0092128A" w:rsidP="000F18EA">
            <w:pPr>
              <w:rPr>
                <w:ins w:id="803" w:author="Antoine Fabre" w:date="2024-05-14T15:42:00Z"/>
              </w:rPr>
            </w:pPr>
            <w:ins w:id="804" w:author="Antoine Fabre" w:date="2024-05-14T15:42:00Z">
              <w:r>
                <w:t>OK</w:t>
              </w:r>
            </w:ins>
          </w:p>
          <w:p w14:paraId="6C7B100B" w14:textId="77777777" w:rsidR="0092128A" w:rsidRDefault="0092128A" w:rsidP="000F18EA">
            <w:pPr>
              <w:rPr>
                <w:ins w:id="805" w:author="Antoine Fabre" w:date="2024-05-14T15:42:00Z"/>
              </w:rPr>
            </w:pPr>
            <w:ins w:id="806" w:author="Antoine Fabre" w:date="2024-05-14T15:42:00Z">
              <w:r>
                <w:t>14 May</w:t>
              </w:r>
            </w:ins>
          </w:p>
        </w:tc>
      </w:tr>
      <w:tr w:rsidR="0092128A" w14:paraId="62ECCEB9" w14:textId="77777777" w:rsidTr="000F18EA">
        <w:trPr>
          <w:ins w:id="807" w:author="Antoine Fabre" w:date="2024-05-14T15:42:00Z"/>
        </w:trPr>
        <w:tc>
          <w:tcPr>
            <w:tcW w:w="0" w:type="auto"/>
          </w:tcPr>
          <w:p w14:paraId="0F10A72D" w14:textId="77777777" w:rsidR="0092128A" w:rsidRDefault="0092128A" w:rsidP="000F18EA">
            <w:pPr>
              <w:rPr>
                <w:ins w:id="808" w:author="Antoine Fabre" w:date="2024-05-14T15:42:00Z"/>
              </w:rPr>
            </w:pPr>
            <w:proofErr w:type="gramStart"/>
            <w:ins w:id="809" w:author="Antoine Fabre" w:date="2024-05-14T15:42:00Z">
              <w:r>
                <w:t>porte</w:t>
              </w:r>
              <w:proofErr w:type="gramEnd"/>
              <w:r>
                <w:t xml:space="preserve"> sortie</w:t>
              </w:r>
            </w:ins>
          </w:p>
        </w:tc>
        <w:tc>
          <w:tcPr>
            <w:tcW w:w="0" w:type="auto"/>
          </w:tcPr>
          <w:p w14:paraId="0CEA32A2" w14:textId="77777777" w:rsidR="0092128A" w:rsidRDefault="0092128A" w:rsidP="000F18EA">
            <w:pPr>
              <w:rPr>
                <w:ins w:id="810" w:author="Antoine Fabre" w:date="2024-05-14T15:42:00Z"/>
              </w:rPr>
            </w:pPr>
            <w:proofErr w:type="gramStart"/>
            <w:ins w:id="811" w:author="Antoine Fabre" w:date="2024-05-14T15:42:00Z">
              <w:r>
                <w:t>une</w:t>
              </w:r>
              <w:proofErr w:type="gramEnd"/>
              <w:r>
                <w:t xml:space="preserve"> porte dans le coin </w:t>
              </w:r>
              <w:proofErr w:type="spellStart"/>
              <w:r>
                <w:t>a</w:t>
              </w:r>
              <w:proofErr w:type="spellEnd"/>
              <w:r>
                <w:t xml:space="preserve"> gauche qui donne sur le couloir</w:t>
              </w:r>
            </w:ins>
          </w:p>
        </w:tc>
        <w:tc>
          <w:tcPr>
            <w:tcW w:w="0" w:type="auto"/>
          </w:tcPr>
          <w:p w14:paraId="0FA516B2" w14:textId="77777777" w:rsidR="0092128A" w:rsidRDefault="0092128A" w:rsidP="000F18EA">
            <w:pPr>
              <w:rPr>
                <w:ins w:id="812" w:author="Antoine Fabre" w:date="2024-05-14T15:42:00Z"/>
              </w:rPr>
            </w:pPr>
            <w:ins w:id="813" w:author="Antoine Fabre" w:date="2024-05-14T15:42:00Z">
              <w:r>
                <w:t>OK</w:t>
              </w:r>
            </w:ins>
          </w:p>
          <w:p w14:paraId="4B6453B9" w14:textId="77777777" w:rsidR="0092128A" w:rsidRDefault="0092128A" w:rsidP="000F18EA">
            <w:pPr>
              <w:rPr>
                <w:ins w:id="814" w:author="Antoine Fabre" w:date="2024-05-14T15:42:00Z"/>
              </w:rPr>
            </w:pPr>
            <w:ins w:id="815" w:author="Antoine Fabre" w:date="2024-05-14T15:42:00Z">
              <w:r>
                <w:t>14 May</w:t>
              </w:r>
            </w:ins>
          </w:p>
        </w:tc>
      </w:tr>
    </w:tbl>
    <w:p w14:paraId="31C38C57" w14:textId="77777777" w:rsidR="0092128A" w:rsidRDefault="0092128A" w:rsidP="0092128A">
      <w:pPr>
        <w:pStyle w:val="Titre3"/>
        <w:rPr>
          <w:ins w:id="816" w:author="Antoine Fabre" w:date="2024-05-14T15:42:00Z"/>
        </w:rPr>
      </w:pPr>
      <w:ins w:id="817" w:author="Antoine Fabre" w:date="2024-05-14T15:42:00Z">
        <w:r>
          <w:t>Sprint 5</w:t>
        </w:r>
      </w:ins>
    </w:p>
    <w:p w14:paraId="35EBA61F" w14:textId="77777777" w:rsidR="0092128A" w:rsidRDefault="0092128A" w:rsidP="0092128A">
      <w:pPr>
        <w:pStyle w:val="Titre3"/>
        <w:rPr>
          <w:ins w:id="818" w:author="Antoine Fabre" w:date="2024-05-14T15:42:00Z"/>
        </w:rPr>
      </w:pPr>
      <w:ins w:id="819" w:author="Antoine Fabre" w:date="2024-05-14T15:42:00Z">
        <w:r>
          <w:t>Sprint 6</w:t>
        </w:r>
      </w:ins>
    </w:p>
    <w:p w14:paraId="2C50B5CD" w14:textId="77777777" w:rsidR="0092128A" w:rsidRDefault="0092128A" w:rsidP="0092128A">
      <w:pPr>
        <w:pStyle w:val="Titre3"/>
        <w:rPr>
          <w:ins w:id="820" w:author="Antoine Fabre" w:date="2024-05-14T15:42:00Z"/>
        </w:rPr>
      </w:pPr>
      <w:ins w:id="821" w:author="Antoine Fabre" w:date="2024-05-14T15:42:00Z">
        <w:r>
          <w:t>Sprint 7</w:t>
        </w:r>
      </w:ins>
    </w:p>
    <w:p w14:paraId="2C44A264" w14:textId="77777777" w:rsidR="0092128A" w:rsidRPr="0092128A" w:rsidRDefault="0092128A">
      <w:pPr>
        <w:pStyle w:val="Retraitcorpsdetexte"/>
        <w:pPrChange w:id="822" w:author="Antoine Fabre" w:date="2024-05-14T15:42:00Z">
          <w:pPr>
            <w:pStyle w:val="Informations"/>
          </w:pPr>
        </w:pPrChange>
      </w:pPr>
    </w:p>
    <w:p w14:paraId="46EC3F6E" w14:textId="77777777" w:rsidR="002B1E09" w:rsidRPr="00920F4E" w:rsidRDefault="002B1E09" w:rsidP="002B1E09">
      <w:pPr>
        <w:pStyle w:val="Titre2"/>
      </w:pPr>
      <w:bookmarkStart w:id="823" w:name="_Toc164007814"/>
      <w:bookmarkStart w:id="824" w:name="_Toc165990110"/>
      <w:r>
        <w:t>Problèmes restants</w:t>
      </w:r>
      <w:bookmarkEnd w:id="823"/>
      <w:bookmarkEnd w:id="824"/>
    </w:p>
    <w:p w14:paraId="704A26E4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67C2E10D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3A40A30A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5CBB7F03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200481C4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67F2F05A" w14:textId="77777777" w:rsidR="007F30AE" w:rsidRPr="007F30AE" w:rsidRDefault="007F30AE" w:rsidP="008E53F9">
      <w:pPr>
        <w:pStyle w:val="Titre1"/>
      </w:pPr>
      <w:bookmarkStart w:id="825" w:name="_Toc165969653"/>
      <w:bookmarkStart w:id="826" w:name="_Toc164007815"/>
      <w:bookmarkStart w:id="827" w:name="_Toc165990111"/>
      <w:r w:rsidRPr="007F30AE">
        <w:t>Conclusion</w:t>
      </w:r>
      <w:bookmarkEnd w:id="825"/>
      <w:bookmarkEnd w:id="826"/>
      <w:bookmarkEnd w:id="827"/>
    </w:p>
    <w:p w14:paraId="6DFB96B7" w14:textId="77777777" w:rsidR="007F30AE" w:rsidRPr="00152A26" w:rsidRDefault="007F30AE" w:rsidP="008E53F9">
      <w:pPr>
        <w:pStyle w:val="Titre2"/>
      </w:pPr>
      <w:bookmarkStart w:id="828" w:name="_Toc165969654"/>
      <w:bookmarkStart w:id="829" w:name="_Toc164007816"/>
      <w:bookmarkStart w:id="830" w:name="_Toc165990112"/>
      <w:r w:rsidRPr="00152A26">
        <w:t xml:space="preserve">Bilan des </w:t>
      </w:r>
      <w:bookmarkEnd w:id="828"/>
      <w:r w:rsidR="008E53F9">
        <w:t>fonctionnalités demandées</w:t>
      </w:r>
      <w:bookmarkEnd w:id="829"/>
      <w:bookmarkEnd w:id="830"/>
    </w:p>
    <w:p w14:paraId="67D1EB81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7B44ABF8" w14:textId="77777777" w:rsidR="007F30AE" w:rsidRPr="00920F4E" w:rsidRDefault="009D480B" w:rsidP="002B1E09">
      <w:pPr>
        <w:pStyle w:val="Informations"/>
      </w:pPr>
      <w:r>
        <w:lastRenderedPageBreak/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14864FD1" w14:textId="77777777" w:rsidR="007F30AE" w:rsidRPr="007F30AE" w:rsidRDefault="007F30AE" w:rsidP="008E53F9">
      <w:pPr>
        <w:pStyle w:val="Titre2"/>
      </w:pPr>
      <w:bookmarkStart w:id="831" w:name="_Toc165969655"/>
      <w:bookmarkStart w:id="832" w:name="_Toc164007817"/>
      <w:bookmarkStart w:id="833" w:name="_Toc165990113"/>
      <w:r w:rsidRPr="007F30AE">
        <w:t>Bilan de la planification</w:t>
      </w:r>
      <w:bookmarkEnd w:id="831"/>
      <w:bookmarkEnd w:id="832"/>
      <w:bookmarkEnd w:id="833"/>
    </w:p>
    <w:p w14:paraId="7FB0CF2D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3D08F1C6" w14:textId="77777777" w:rsidR="007F30AE" w:rsidRPr="007F30AE" w:rsidRDefault="007F30AE" w:rsidP="008E53F9">
      <w:pPr>
        <w:pStyle w:val="Titre2"/>
      </w:pPr>
      <w:bookmarkStart w:id="834" w:name="_Toc165969656"/>
      <w:bookmarkStart w:id="835" w:name="_Toc164007818"/>
      <w:bookmarkStart w:id="836" w:name="_Toc165990114"/>
      <w:r w:rsidRPr="007F30AE">
        <w:t>Bilan personnel</w:t>
      </w:r>
      <w:bookmarkEnd w:id="834"/>
      <w:bookmarkEnd w:id="835"/>
      <w:bookmarkEnd w:id="836"/>
    </w:p>
    <w:p w14:paraId="1B301FA9" w14:textId="77777777" w:rsidR="00920F4E" w:rsidRDefault="007F30AE" w:rsidP="002B1E09">
      <w:pPr>
        <w:pStyle w:val="Informations"/>
      </w:pPr>
      <w:r w:rsidRPr="00920F4E">
        <w:t xml:space="preserve">Si c’était à </w:t>
      </w:r>
      <w:proofErr w:type="gramStart"/>
      <w:r w:rsidRPr="00920F4E">
        <w:t>refaire</w:t>
      </w:r>
      <w:r w:rsidR="00A3107E" w:rsidRPr="00920F4E">
        <w:t>:</w:t>
      </w:r>
      <w:proofErr w:type="gramEnd"/>
    </w:p>
    <w:p w14:paraId="203B4AFF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1DB8DFBF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586C6453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515197FF" w14:textId="77777777" w:rsidR="004206A2" w:rsidRPr="00920F4E" w:rsidRDefault="004206A2" w:rsidP="002B1E09">
      <w:pPr>
        <w:pStyle w:val="Informations"/>
      </w:pPr>
      <w:proofErr w:type="gramStart"/>
      <w:r w:rsidRPr="00920F4E">
        <w:t>Suite à</w:t>
      </w:r>
      <w:proofErr w:type="gramEnd"/>
      <w:r w:rsidRPr="00920F4E">
        <w:t xml:space="preserve"> donner, améliorations souhaitables, …</w:t>
      </w:r>
    </w:p>
    <w:p w14:paraId="4240F54B" w14:textId="77777777" w:rsidR="00903FEF" w:rsidRPr="007F30AE" w:rsidRDefault="00903FEF" w:rsidP="008E53F9">
      <w:pPr>
        <w:pStyle w:val="Titre1"/>
      </w:pPr>
      <w:bookmarkStart w:id="837" w:name="_Toc164007819"/>
      <w:bookmarkStart w:id="838" w:name="_Toc165990115"/>
      <w:r>
        <w:t>Annexes</w:t>
      </w:r>
      <w:bookmarkEnd w:id="837"/>
      <w:bookmarkEnd w:id="838"/>
    </w:p>
    <w:p w14:paraId="510F080D" w14:textId="77777777" w:rsidR="00106156" w:rsidRDefault="00106156" w:rsidP="002B1E09">
      <w:pPr>
        <w:pStyle w:val="Informations"/>
      </w:pPr>
      <w:r>
        <w:t>Tous les documents utiles à la compréhension de points de détail du projet.</w:t>
      </w:r>
    </w:p>
    <w:p w14:paraId="48B4B157" w14:textId="77777777" w:rsidR="00903FEF" w:rsidRPr="00920F4E" w:rsidRDefault="00B64C66" w:rsidP="002B1E09">
      <w:pPr>
        <w:pStyle w:val="Informations"/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14:paraId="57042F8B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56A0D8A3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73A3C9B1" w14:textId="0B295CF6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3625C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5BD91" w14:textId="77777777" w:rsidR="001871F2" w:rsidRDefault="001871F2">
      <w:r>
        <w:separator/>
      </w:r>
    </w:p>
  </w:endnote>
  <w:endnote w:type="continuationSeparator" w:id="0">
    <w:p w14:paraId="41ACF255" w14:textId="77777777" w:rsidR="001871F2" w:rsidRDefault="001871F2">
      <w:r>
        <w:continuationSeparator/>
      </w:r>
    </w:p>
  </w:endnote>
  <w:endnote w:type="continuationNotice" w:id="1">
    <w:p w14:paraId="0A0708BB" w14:textId="77777777" w:rsidR="001871F2" w:rsidRDefault="001871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871BC" w14:textId="77777777" w:rsidR="0013662E" w:rsidRDefault="0013662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6"/>
      <w:gridCol w:w="2608"/>
      <w:gridCol w:w="3026"/>
    </w:tblGrid>
    <w:tr w:rsidR="00AA4393" w:rsidRPr="00000197" w14:paraId="24D78485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1FDE9D72" w14:textId="7638A6F2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727414" w:rsidRPr="00727414">
              <w:rPr>
                <w:rFonts w:cs="Arial"/>
                <w:noProof/>
                <w:szCs w:val="16"/>
              </w:rPr>
              <w:t>Antoine Fabre</w:t>
            </w:r>
          </w:fldSimple>
        </w:p>
        <w:p w14:paraId="3A4AE958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6E6A105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38BC24AB" w14:textId="5C069F3F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727414">
            <w:rPr>
              <w:rFonts w:cs="Arial"/>
              <w:noProof/>
              <w:szCs w:val="16"/>
            </w:rPr>
            <w:t>15.04.2024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75060DE8" w14:textId="77777777" w:rsidTr="00E52B61">
      <w:trPr>
        <w:jc w:val="center"/>
      </w:trPr>
      <w:tc>
        <w:tcPr>
          <w:tcW w:w="3510" w:type="dxa"/>
          <w:vAlign w:val="center"/>
        </w:tcPr>
        <w:p w14:paraId="7B03B855" w14:textId="0ACCFC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727414">
            <w:rPr>
              <w:noProof/>
            </w:rPr>
            <w:t>Antoine Fabre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58C382CC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F7DB7EE" w14:textId="2A6B72D9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727414">
            <w:rPr>
              <w:rFonts w:cs="Arial"/>
              <w:noProof/>
              <w:szCs w:val="16"/>
            </w:rPr>
            <w:t>14.05.2024 15:46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5A5A5783" w14:textId="77777777" w:rsidTr="00E52B61">
      <w:trPr>
        <w:jc w:val="center"/>
      </w:trPr>
      <w:tc>
        <w:tcPr>
          <w:tcW w:w="3510" w:type="dxa"/>
          <w:vAlign w:val="center"/>
        </w:tcPr>
        <w:p w14:paraId="0450856E" w14:textId="042B587C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proofErr w:type="gramStart"/>
          <w:r w:rsidRPr="00000197">
            <w:rPr>
              <w:rFonts w:cs="Arial"/>
              <w:szCs w:val="16"/>
            </w:rPr>
            <w:t>Version:</w:t>
          </w:r>
          <w:proofErr w:type="gramEnd"/>
          <w:r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727414" w:rsidRPr="00727414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727414">
            <w:rPr>
              <w:rFonts w:cs="Arial"/>
              <w:noProof/>
              <w:szCs w:val="16"/>
            </w:rPr>
            <w:t>14.05.2024 15:46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201B8216" w14:textId="07DACA1B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727414" w:rsidRPr="00727414">
              <w:rPr>
                <w:rFonts w:cs="Arial"/>
                <w:noProof/>
                <w:szCs w:val="16"/>
              </w:rPr>
              <w:t>Rapport-diff</w:t>
            </w:r>
            <w:r w:rsidR="00727414">
              <w:rPr>
                <w:noProof/>
              </w:rPr>
              <w:t>.docx</w:t>
            </w:r>
          </w:fldSimple>
        </w:p>
      </w:tc>
    </w:tr>
  </w:tbl>
  <w:p w14:paraId="56DC2E68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D20A1" w14:textId="77777777" w:rsidR="0013662E" w:rsidRDefault="0013662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41210" w14:textId="77777777" w:rsidR="001871F2" w:rsidRDefault="001871F2">
      <w:r>
        <w:separator/>
      </w:r>
    </w:p>
  </w:footnote>
  <w:footnote w:type="continuationSeparator" w:id="0">
    <w:p w14:paraId="21D1FA50" w14:textId="77777777" w:rsidR="001871F2" w:rsidRDefault="001871F2">
      <w:r>
        <w:continuationSeparator/>
      </w:r>
    </w:p>
  </w:footnote>
  <w:footnote w:type="continuationNotice" w:id="1">
    <w:p w14:paraId="36F37671" w14:textId="77777777" w:rsidR="001871F2" w:rsidRDefault="001871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C4DAF" w14:textId="77777777" w:rsidR="0013662E" w:rsidRDefault="0013662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3C921009" w14:textId="77777777">
      <w:trPr>
        <w:trHeight w:val="536"/>
        <w:jc w:val="center"/>
      </w:trPr>
      <w:tc>
        <w:tcPr>
          <w:tcW w:w="2445" w:type="dxa"/>
          <w:vAlign w:val="center"/>
        </w:tcPr>
        <w:p w14:paraId="5EE69C06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4FFC88A4" w14:textId="77777777" w:rsidR="00AA4393" w:rsidRPr="00B4738A" w:rsidRDefault="00AA4393" w:rsidP="00B4738A"/>
      </w:tc>
      <w:tc>
        <w:tcPr>
          <w:tcW w:w="2283" w:type="dxa"/>
          <w:vAlign w:val="center"/>
        </w:tcPr>
        <w:p w14:paraId="2612DC16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0D821DD3" wp14:editId="53BEEEE9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A7DED27" w14:textId="77777777"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28349" w14:textId="77777777" w:rsidR="0013662E" w:rsidRDefault="0013662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9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9D3745"/>
    <w:multiLevelType w:val="hybridMultilevel"/>
    <w:tmpl w:val="1CA2F09C"/>
    <w:lvl w:ilvl="0" w:tplc="040C0001">
      <w:start w:val="1"/>
      <w:numFmt w:val="bullet"/>
      <w:lvlText w:val=""/>
      <w:lvlJc w:val="left"/>
      <w:pPr>
        <w:ind w:left="21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49" w:hanging="360"/>
      </w:pPr>
      <w:rPr>
        <w:rFonts w:ascii="Wingdings" w:hAnsi="Wingdings" w:hint="default"/>
      </w:rPr>
    </w:lvl>
  </w:abstractNum>
  <w:abstractNum w:abstractNumId="4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55EC02F3"/>
    <w:multiLevelType w:val="hybridMultilevel"/>
    <w:tmpl w:val="A8823694"/>
    <w:lvl w:ilvl="0" w:tplc="3C6EA2C2">
      <w:start w:val="2"/>
      <w:numFmt w:val="decimal"/>
      <w:lvlText w:val="%1."/>
      <w:lvlJc w:val="left"/>
      <w:pPr>
        <w:ind w:left="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AA5F86">
      <w:start w:val="1"/>
      <w:numFmt w:val="lowerLetter"/>
      <w:lvlText w:val="%2"/>
      <w:lvlJc w:val="left"/>
      <w:pPr>
        <w:ind w:left="1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0803C6">
      <w:start w:val="1"/>
      <w:numFmt w:val="lowerRoman"/>
      <w:lvlText w:val="%3"/>
      <w:lvlJc w:val="left"/>
      <w:pPr>
        <w:ind w:left="18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982052">
      <w:start w:val="1"/>
      <w:numFmt w:val="decimal"/>
      <w:lvlText w:val="%4"/>
      <w:lvlJc w:val="left"/>
      <w:pPr>
        <w:ind w:left="25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AA409C">
      <w:start w:val="1"/>
      <w:numFmt w:val="lowerLetter"/>
      <w:lvlText w:val="%5"/>
      <w:lvlJc w:val="left"/>
      <w:pPr>
        <w:ind w:left="32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7E082E">
      <w:start w:val="1"/>
      <w:numFmt w:val="lowerRoman"/>
      <w:lvlText w:val="%6"/>
      <w:lvlJc w:val="left"/>
      <w:pPr>
        <w:ind w:left="39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42B236">
      <w:start w:val="1"/>
      <w:numFmt w:val="decimal"/>
      <w:lvlText w:val="%7"/>
      <w:lvlJc w:val="left"/>
      <w:pPr>
        <w:ind w:left="4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A46E8C">
      <w:start w:val="1"/>
      <w:numFmt w:val="lowerLetter"/>
      <w:lvlText w:val="%8"/>
      <w:lvlJc w:val="left"/>
      <w:pPr>
        <w:ind w:left="54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6A7268">
      <w:start w:val="1"/>
      <w:numFmt w:val="lowerRoman"/>
      <w:lvlText w:val="%9"/>
      <w:lvlJc w:val="left"/>
      <w:pPr>
        <w:ind w:left="6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48C1BE9"/>
    <w:multiLevelType w:val="multilevel"/>
    <w:tmpl w:val="E398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BC3D3A"/>
    <w:multiLevelType w:val="multilevel"/>
    <w:tmpl w:val="5B74F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895656"/>
    <w:multiLevelType w:val="hybridMultilevel"/>
    <w:tmpl w:val="DD24298E"/>
    <w:lvl w:ilvl="0" w:tplc="04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92899511">
    <w:abstractNumId w:val="0"/>
  </w:num>
  <w:num w:numId="2" w16cid:durableId="918175600">
    <w:abstractNumId w:val="4"/>
  </w:num>
  <w:num w:numId="3" w16cid:durableId="722951399">
    <w:abstractNumId w:val="2"/>
  </w:num>
  <w:num w:numId="4" w16cid:durableId="231742127">
    <w:abstractNumId w:val="5"/>
  </w:num>
  <w:num w:numId="5" w16cid:durableId="571349081">
    <w:abstractNumId w:val="6"/>
  </w:num>
  <w:num w:numId="6" w16cid:durableId="459957811">
    <w:abstractNumId w:val="1"/>
  </w:num>
  <w:num w:numId="7" w16cid:durableId="23753091">
    <w:abstractNumId w:val="3"/>
  </w:num>
  <w:num w:numId="8" w16cid:durableId="629823383">
    <w:abstractNumId w:val="10"/>
  </w:num>
  <w:num w:numId="9" w16cid:durableId="1939364915">
    <w:abstractNumId w:val="7"/>
  </w:num>
  <w:num w:numId="10" w16cid:durableId="2052535032">
    <w:abstractNumId w:val="9"/>
  </w:num>
  <w:num w:numId="11" w16cid:durableId="63749257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685946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154957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417744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3775519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7495766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263039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863431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6852056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848462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11463485">
    <w:abstractNumId w:val="8"/>
  </w:num>
  <w:num w:numId="22" w16cid:durableId="81966130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toine Fabre">
    <w15:presenceInfo w15:providerId="AD" w15:userId="S::pt52png@eduvaud.ch::2d020572-6233-489a-9033-adeba71116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FD0"/>
    <w:rsid w:val="00000197"/>
    <w:rsid w:val="00010B9A"/>
    <w:rsid w:val="0001209F"/>
    <w:rsid w:val="00014ADB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C5121"/>
    <w:rsid w:val="000E7483"/>
    <w:rsid w:val="000F22B9"/>
    <w:rsid w:val="000F381C"/>
    <w:rsid w:val="0010591C"/>
    <w:rsid w:val="00106156"/>
    <w:rsid w:val="00111811"/>
    <w:rsid w:val="00114120"/>
    <w:rsid w:val="00116F07"/>
    <w:rsid w:val="001175B7"/>
    <w:rsid w:val="0013662E"/>
    <w:rsid w:val="0015167D"/>
    <w:rsid w:val="00152A26"/>
    <w:rsid w:val="001764CE"/>
    <w:rsid w:val="00183417"/>
    <w:rsid w:val="001871F2"/>
    <w:rsid w:val="001C454D"/>
    <w:rsid w:val="001D4577"/>
    <w:rsid w:val="001D72BA"/>
    <w:rsid w:val="001F2420"/>
    <w:rsid w:val="001F6EEB"/>
    <w:rsid w:val="00216BF8"/>
    <w:rsid w:val="00237340"/>
    <w:rsid w:val="002770F3"/>
    <w:rsid w:val="00291685"/>
    <w:rsid w:val="002951BD"/>
    <w:rsid w:val="00297E2A"/>
    <w:rsid w:val="002B1E09"/>
    <w:rsid w:val="002B6893"/>
    <w:rsid w:val="002C4D12"/>
    <w:rsid w:val="002C6634"/>
    <w:rsid w:val="002D7D46"/>
    <w:rsid w:val="002F038B"/>
    <w:rsid w:val="00310160"/>
    <w:rsid w:val="0031563E"/>
    <w:rsid w:val="00340AE1"/>
    <w:rsid w:val="0034172E"/>
    <w:rsid w:val="003625C8"/>
    <w:rsid w:val="0037071E"/>
    <w:rsid w:val="00373FD0"/>
    <w:rsid w:val="003D08FA"/>
    <w:rsid w:val="003E018B"/>
    <w:rsid w:val="003E32B9"/>
    <w:rsid w:val="003F1870"/>
    <w:rsid w:val="00407333"/>
    <w:rsid w:val="0040782E"/>
    <w:rsid w:val="00411FF0"/>
    <w:rsid w:val="004202D8"/>
    <w:rsid w:val="004206A2"/>
    <w:rsid w:val="0043666E"/>
    <w:rsid w:val="00436B90"/>
    <w:rsid w:val="00446E95"/>
    <w:rsid w:val="00454074"/>
    <w:rsid w:val="00454A1D"/>
    <w:rsid w:val="004C6BBA"/>
    <w:rsid w:val="004C74BF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5F42FA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27414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3318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128A"/>
    <w:rsid w:val="009250B0"/>
    <w:rsid w:val="009265A8"/>
    <w:rsid w:val="00932149"/>
    <w:rsid w:val="00934E66"/>
    <w:rsid w:val="0094383C"/>
    <w:rsid w:val="009440AB"/>
    <w:rsid w:val="00955930"/>
    <w:rsid w:val="00961794"/>
    <w:rsid w:val="0099022A"/>
    <w:rsid w:val="009907B5"/>
    <w:rsid w:val="009B009E"/>
    <w:rsid w:val="009B190E"/>
    <w:rsid w:val="009B6FDC"/>
    <w:rsid w:val="009D1A69"/>
    <w:rsid w:val="009D480B"/>
    <w:rsid w:val="009F75DD"/>
    <w:rsid w:val="00A3107E"/>
    <w:rsid w:val="00A400FD"/>
    <w:rsid w:val="00A65F0B"/>
    <w:rsid w:val="00A706B7"/>
    <w:rsid w:val="00AA4393"/>
    <w:rsid w:val="00AB1CA6"/>
    <w:rsid w:val="00AB3981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752CC"/>
    <w:rsid w:val="00B95EC5"/>
    <w:rsid w:val="00B96AA1"/>
    <w:rsid w:val="00BA56D2"/>
    <w:rsid w:val="00BA7DF1"/>
    <w:rsid w:val="00BD773C"/>
    <w:rsid w:val="00BE185C"/>
    <w:rsid w:val="00BF7A15"/>
    <w:rsid w:val="00C04DC4"/>
    <w:rsid w:val="00C20939"/>
    <w:rsid w:val="00C329D7"/>
    <w:rsid w:val="00C33C51"/>
    <w:rsid w:val="00C818EC"/>
    <w:rsid w:val="00C90570"/>
    <w:rsid w:val="00CB712D"/>
    <w:rsid w:val="00CD1A2D"/>
    <w:rsid w:val="00CD5661"/>
    <w:rsid w:val="00CF0B4E"/>
    <w:rsid w:val="00D14587"/>
    <w:rsid w:val="00D15AE6"/>
    <w:rsid w:val="00D160DD"/>
    <w:rsid w:val="00D174BC"/>
    <w:rsid w:val="00D275C6"/>
    <w:rsid w:val="00D405C9"/>
    <w:rsid w:val="00D45608"/>
    <w:rsid w:val="00D64B85"/>
    <w:rsid w:val="00D64F19"/>
    <w:rsid w:val="00D82BEB"/>
    <w:rsid w:val="00D95D32"/>
    <w:rsid w:val="00DB1DCD"/>
    <w:rsid w:val="00DE1091"/>
    <w:rsid w:val="00E015B8"/>
    <w:rsid w:val="00E07F66"/>
    <w:rsid w:val="00E1012A"/>
    <w:rsid w:val="00E12AE5"/>
    <w:rsid w:val="00E416AC"/>
    <w:rsid w:val="00E41BC2"/>
    <w:rsid w:val="00E52B61"/>
    <w:rsid w:val="00E574E6"/>
    <w:rsid w:val="00E61B66"/>
    <w:rsid w:val="00E658ED"/>
    <w:rsid w:val="00E81328"/>
    <w:rsid w:val="00EB470B"/>
    <w:rsid w:val="00EC677D"/>
    <w:rsid w:val="00ED3DCE"/>
    <w:rsid w:val="00ED6F41"/>
    <w:rsid w:val="00ED6F46"/>
    <w:rsid w:val="00EE16F0"/>
    <w:rsid w:val="00EE431D"/>
    <w:rsid w:val="00EE4EC4"/>
    <w:rsid w:val="00EE55F0"/>
    <w:rsid w:val="00EF61EF"/>
    <w:rsid w:val="00F1003D"/>
    <w:rsid w:val="00F16ADE"/>
    <w:rsid w:val="00F512A6"/>
    <w:rsid w:val="00F664DF"/>
    <w:rsid w:val="00F93513"/>
    <w:rsid w:val="00FB084F"/>
    <w:rsid w:val="00FB1CD6"/>
    <w:rsid w:val="00FD2D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9B229EB"/>
  <w15:docId w15:val="{277FFE6E-5633-467E-B01C-45384D998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tabs>
        <w:tab w:val="clear" w:pos="4536"/>
        <w:tab w:val="num" w:pos="1134"/>
      </w:tabs>
      <w:spacing w:before="120" w:after="60"/>
      <w:ind w:left="1134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ui-provider">
    <w:name w:val="ui-provider"/>
    <w:basedOn w:val="Policepardfaut"/>
    <w:rsid w:val="00ED3DCE"/>
  </w:style>
  <w:style w:type="character" w:styleId="Lienhypertextesuivivisit">
    <w:name w:val="FollowedHyperlink"/>
    <w:basedOn w:val="Policepardfaut"/>
    <w:semiHidden/>
    <w:unhideWhenUsed/>
    <w:rsid w:val="00ED3DCE"/>
    <w:rPr>
      <w:color w:val="800080" w:themeColor="followedHyperlink"/>
      <w:u w:val="single"/>
    </w:rPr>
  </w:style>
  <w:style w:type="table" w:customStyle="1" w:styleId="TableGrid">
    <w:name w:val="TableGrid"/>
    <w:rsid w:val="00ED3DCE"/>
    <w:rPr>
      <w:rFonts w:eastAsiaTheme="minorEastAsia" w:cstheme="minorBidi"/>
      <w:kern w:val="2"/>
      <w:sz w:val="22"/>
      <w:szCs w:val="2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291685"/>
    <w:pPr>
      <w:numPr>
        <w:numId w:val="0"/>
      </w:numPr>
      <w:spacing w:before="240" w:after="0" w:line="259" w:lineRule="auto"/>
      <w:outlineLvl w:val="9"/>
    </w:pPr>
    <w:rPr>
      <w:rFonts w:eastAsiaTheme="majorEastAsia" w:cstheme="majorBidi"/>
      <w:b w:val="0"/>
      <w:bCs w:val="0"/>
      <w:caps w:val="0"/>
      <w:color w:val="365F91" w:themeColor="accent1" w:themeShade="BF"/>
      <w:kern w:val="0"/>
    </w:rPr>
  </w:style>
  <w:style w:type="paragraph" w:styleId="NormalWeb">
    <w:name w:val="Normal (Web)"/>
    <w:basedOn w:val="Normal"/>
    <w:uiPriority w:val="99"/>
    <w:unhideWhenUsed/>
    <w:rsid w:val="005F42FA"/>
    <w:pPr>
      <w:spacing w:before="100" w:beforeAutospacing="1" w:after="100" w:afterAutospacing="1"/>
      <w:pPrChange w:id="0" w:author="Antoine Fabre" w:date="2024-05-14T15:42:00Z">
        <w:pPr>
          <w:spacing w:before="100" w:beforeAutospacing="1" w:after="100" w:afterAutospacing="1"/>
        </w:pPr>
      </w:pPrChange>
    </w:pPr>
    <w:rPr>
      <w:rFonts w:ascii="Times New Roman" w:hAnsi="Times New Roman"/>
      <w:sz w:val="24"/>
      <w:szCs w:val="24"/>
      <w:rPrChange w:id="0" w:author="Antoine Fabre" w:date="2024-05-14T15:42:00Z">
        <w:rPr>
          <w:sz w:val="24"/>
          <w:szCs w:val="24"/>
          <w:lang w:val="fr-CH" w:eastAsia="fr-CH" w:bidi="ar-SA"/>
        </w:rPr>
      </w:rPrChange>
    </w:rPr>
  </w:style>
  <w:style w:type="character" w:styleId="Accentuation">
    <w:name w:val="Emphasis"/>
    <w:basedOn w:val="Policepardfaut"/>
    <w:qFormat/>
    <w:rsid w:val="00C04DC4"/>
    <w:rPr>
      <w:i/>
      <w:iCs/>
    </w:rPr>
  </w:style>
  <w:style w:type="paragraph" w:styleId="Rvision">
    <w:name w:val="Revision"/>
    <w:hidden/>
    <w:uiPriority w:val="99"/>
    <w:semiHidden/>
    <w:rsid w:val="005F4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eduvaud.sharepoint.com/:f:/r/sites/ETML_INF-GRP1B-23-24_Teams/Documents%20partages/I306-XCL/ALESAN?csf=1&amp;web=1&amp;e=ik4ePz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fabre\Documents\GitHub\ICT-306\Mat&#233;riel\m-proj-rapport%20building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4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 building.dotx</Template>
  <TotalTime>179</TotalTime>
  <Pages>1</Pages>
  <Words>3917</Words>
  <Characters>21546</Characters>
  <Application>Microsoft Office Word</Application>
  <DocSecurity>0</DocSecurity>
  <Lines>179</Lines>
  <Paragraphs>50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25413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Antoine Fabre</dc:creator>
  <cp:lastModifiedBy>Antoine Fabre</cp:lastModifiedBy>
  <cp:revision>3</cp:revision>
  <cp:lastPrinted>2024-05-14T13:46:00Z</cp:lastPrinted>
  <dcterms:created xsi:type="dcterms:W3CDTF">2024-04-15T10:10:00Z</dcterms:created>
  <dcterms:modified xsi:type="dcterms:W3CDTF">2024-05-14T13:46:00Z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